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5DD" w:rsidRDefault="000915DD">
      <w:pPr>
        <w:spacing w:line="360" w:lineRule="auto"/>
        <w:ind w:firstLineChars="200" w:firstLine="422"/>
        <w:rPr>
          <w:b/>
          <w:bCs/>
          <w:sz w:val="21"/>
          <w:szCs w:val="21"/>
          <w:lang w:val="fr-FR"/>
        </w:rPr>
        <w:pPrChange w:id="1" w:author="王易树" w:date="2023-12-25T15:22:00Z">
          <w:pPr>
            <w:spacing w:line="360" w:lineRule="auto"/>
          </w:pPr>
        </w:pPrChange>
      </w:pPr>
      <w:permStart w:id="305414758" w:edGrp="everyone"/>
      <w:r>
        <w:rPr>
          <w:rFonts w:hint="eastAsia"/>
          <w:b/>
          <w:bCs/>
          <w:sz w:val="21"/>
          <w:szCs w:val="21"/>
          <w:lang w:val="fr-FR"/>
        </w:rPr>
        <w:t>附件</w:t>
      </w:r>
      <w:r w:rsidR="0063406A">
        <w:rPr>
          <w:rFonts w:hint="eastAsia"/>
          <w:b/>
          <w:bCs/>
          <w:sz w:val="21"/>
          <w:szCs w:val="21"/>
          <w:lang w:val="fr-FR"/>
        </w:rPr>
        <w:t>二</w:t>
      </w:r>
    </w:p>
    <w:p w:rsidR="000915DD" w:rsidRDefault="000915DD">
      <w:pPr>
        <w:spacing w:line="360" w:lineRule="auto"/>
        <w:jc w:val="center"/>
        <w:rPr>
          <w:rFonts w:ascii="黑体"/>
          <w:kern w:val="2"/>
          <w:sz w:val="28"/>
          <w:rPrChange w:id="2" w:author="王易树" w:date="2023-12-25T15:22:00Z">
            <w:rPr>
              <w:rFonts w:ascii="黑体"/>
              <w:b/>
              <w:sz w:val="28"/>
              <w:lang w:val="fr-FR"/>
            </w:rPr>
          </w:rPrChange>
        </w:rPr>
      </w:pPr>
    </w:p>
    <w:tbl>
      <w:tblPr>
        <w:tblW w:w="9240" w:type="dxa"/>
        <w:tblInd w:w="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1371"/>
        <w:gridCol w:w="1913"/>
        <w:gridCol w:w="882"/>
        <w:gridCol w:w="1231"/>
        <w:gridCol w:w="1204"/>
        <w:gridCol w:w="1148"/>
        <w:gridCol w:w="1064"/>
        <w:tblGridChange w:id="3">
          <w:tblGrid>
            <w:gridCol w:w="427"/>
            <w:gridCol w:w="1371"/>
            <w:gridCol w:w="1913"/>
            <w:gridCol w:w="882"/>
            <w:gridCol w:w="1231"/>
            <w:gridCol w:w="96"/>
            <w:gridCol w:w="1108"/>
            <w:gridCol w:w="1148"/>
            <w:gridCol w:w="352"/>
            <w:gridCol w:w="712"/>
          </w:tblGrid>
        </w:tblGridChange>
      </w:tblGrid>
      <w:tr w:rsidR="008A7307" w:rsidRPr="007472CC" w:rsidTr="00645C7E">
        <w:trPr>
          <w:trHeight w:val="397"/>
          <w:ins w:id="4" w:author="王易树" w:date="2023-12-25T15:22:00Z"/>
        </w:trPr>
        <w:tc>
          <w:tcPr>
            <w:tcW w:w="427" w:type="dxa"/>
            <w:shd w:val="clear" w:color="000000" w:fill="FFFFFF"/>
            <w:vAlign w:val="center"/>
            <w:hideMark/>
          </w:tcPr>
          <w:p w:rsidR="00D755B3" w:rsidRPr="00645C7E" w:rsidRDefault="00D755B3" w:rsidP="00645C7E">
            <w:pPr>
              <w:jc w:val="center"/>
              <w:rPr>
                <w:ins w:id="5" w:author="王易树" w:date="2023-12-25T15:22:00Z"/>
                <w:rFonts w:ascii="宋体" w:hAnsi="宋体" w:cs="宋体"/>
                <w:color w:val="000000"/>
                <w:sz w:val="21"/>
                <w:szCs w:val="21"/>
              </w:rPr>
            </w:pPr>
            <w:ins w:id="6" w:author="王易树" w:date="2023-12-25T15:22:00Z">
              <w:r w:rsidRPr="00645C7E">
                <w:rPr>
                  <w:rFonts w:ascii="宋体" w:hAnsi="宋体" w:cs="宋体" w:hint="eastAsia"/>
                  <w:color w:val="000000"/>
                  <w:sz w:val="21"/>
                  <w:szCs w:val="21"/>
                </w:rPr>
                <w:t>42</w:t>
              </w:r>
            </w:ins>
          </w:p>
        </w:tc>
        <w:tc>
          <w:tcPr>
            <w:tcW w:w="1371" w:type="dxa"/>
            <w:shd w:val="clear" w:color="000000" w:fill="FFFFFF"/>
            <w:vAlign w:val="center"/>
            <w:hideMark/>
          </w:tcPr>
          <w:p w:rsidR="00D755B3" w:rsidRPr="00645C7E" w:rsidRDefault="00D755B3" w:rsidP="00015053">
            <w:pPr>
              <w:rPr>
                <w:ins w:id="7" w:author="王易树" w:date="2023-12-25T15:22:00Z"/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913" w:type="dxa"/>
            <w:shd w:val="clear" w:color="000000" w:fill="FFFFFF"/>
            <w:vAlign w:val="center"/>
            <w:hideMark/>
          </w:tcPr>
          <w:p w:rsidR="00D755B3" w:rsidRPr="00645C7E" w:rsidRDefault="00D755B3" w:rsidP="00D755B3">
            <w:pPr>
              <w:rPr>
                <w:ins w:id="8" w:author="王易树" w:date="2023-12-25T15:22:00Z"/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882" w:type="dxa"/>
            <w:shd w:val="clear" w:color="000000" w:fill="FFFFFF"/>
            <w:noWrap/>
            <w:vAlign w:val="center"/>
            <w:hideMark/>
          </w:tcPr>
          <w:p w:rsidR="00D755B3" w:rsidRPr="00645C7E" w:rsidRDefault="00D755B3" w:rsidP="00D755B3">
            <w:pPr>
              <w:rPr>
                <w:ins w:id="9" w:author="王易树" w:date="2023-12-25T15:22:00Z"/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231" w:type="dxa"/>
            <w:shd w:val="clear" w:color="000000" w:fill="FFFFFF"/>
            <w:noWrap/>
            <w:vAlign w:val="center"/>
            <w:hideMark/>
          </w:tcPr>
          <w:p w:rsidR="00D755B3" w:rsidRPr="00645C7E" w:rsidRDefault="00D755B3" w:rsidP="00D755B3">
            <w:pPr>
              <w:rPr>
                <w:ins w:id="10" w:author="王易树" w:date="2023-12-25T15:22:00Z"/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204" w:type="dxa"/>
            <w:shd w:val="clear" w:color="000000" w:fill="FFFFFF"/>
            <w:noWrap/>
            <w:vAlign w:val="center"/>
            <w:hideMark/>
          </w:tcPr>
          <w:p w:rsidR="00D755B3" w:rsidRPr="00645C7E" w:rsidRDefault="00D755B3" w:rsidP="00D755B3">
            <w:pPr>
              <w:rPr>
                <w:ins w:id="11" w:author="王易树" w:date="2023-12-25T15:22:00Z"/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148" w:type="dxa"/>
            <w:shd w:val="clear" w:color="000000" w:fill="FFFFFF"/>
            <w:noWrap/>
            <w:vAlign w:val="center"/>
            <w:hideMark/>
          </w:tcPr>
          <w:p w:rsidR="00D755B3" w:rsidRPr="00645C7E" w:rsidRDefault="00D755B3" w:rsidP="00645C7E">
            <w:pPr>
              <w:jc w:val="center"/>
              <w:rPr>
                <w:ins w:id="12" w:author="王易树" w:date="2023-12-25T15:22:00Z"/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064" w:type="dxa"/>
            <w:shd w:val="clear" w:color="000000" w:fill="FFFFFF"/>
            <w:noWrap/>
            <w:vAlign w:val="center"/>
            <w:hideMark/>
          </w:tcPr>
          <w:p w:rsidR="00D755B3" w:rsidRPr="00645C7E" w:rsidRDefault="00D755B3" w:rsidP="00D755B3">
            <w:pPr>
              <w:jc w:val="right"/>
              <w:rPr>
                <w:ins w:id="13" w:author="王易树" w:date="2023-12-25T15:22:00Z"/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3813FA" w:rsidRPr="007472CC" w:rsidTr="00645C7E">
        <w:tblPrEx>
          <w:tblW w:w="9240" w:type="dxa"/>
          <w:tblInd w:w="93" w:type="dxa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PrExChange w:id="14" w:author="王易树" w:date="2023-12-25T15:22:00Z">
            <w:tblPrEx>
              <w:tblW w:w="0" w:type="auto"/>
              <w:tblInd w:w="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397"/>
          <w:trPrChange w:id="15" w:author="王易树" w:date="2023-12-25T15:22:00Z">
            <w:trPr>
              <w:gridAfter w:val="0"/>
              <w:trHeight w:val="270"/>
            </w:trPr>
          </w:trPrChange>
        </w:trPr>
        <w:tc>
          <w:tcPr>
            <w:tcW w:w="7028" w:type="dxa"/>
            <w:gridSpan w:val="6"/>
            <w:shd w:val="clear" w:color="000000" w:fill="FFFFFF"/>
            <w:noWrap/>
            <w:vAlign w:val="center"/>
            <w:hideMark/>
            <w:tcPrChange w:id="16" w:author="王易树" w:date="2023-12-25T15:22:00Z">
              <w:tcPr>
                <w:tcW w:w="5920" w:type="dxa"/>
                <w:gridSpan w:val="6"/>
                <w:hideMark/>
              </w:tcPr>
            </w:tcPrChange>
          </w:tcPr>
          <w:p w:rsidR="003813FA" w:rsidRPr="00645C7E" w:rsidRDefault="00EC696C">
            <w:pPr>
              <w:jc w:val="right"/>
              <w:rPr>
                <w:rFonts w:ascii="宋体" w:hAnsi="宋体"/>
                <w:b/>
                <w:color w:val="000000"/>
                <w:sz w:val="21"/>
                <w:rPrChange w:id="17" w:author="王易树" w:date="2023-12-25T15:22:00Z">
                  <w:rPr>
                    <w:rFonts w:ascii="宋体" w:hAnsi="宋体"/>
                    <w:color w:val="000000"/>
                    <w:sz w:val="22"/>
                  </w:rPr>
                </w:rPrChange>
              </w:rPr>
              <w:pPrChange w:id="18" w:author="王易树" w:date="2023-12-25T15:22:00Z">
                <w:pPr>
                  <w:spacing w:line="480" w:lineRule="auto"/>
                  <w:jc w:val="center"/>
                </w:pPr>
              </w:pPrChange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合计</w:t>
            </w:r>
            <w:ins w:id="19" w:author="王易树" w:date="2023-12-25T15:22:00Z">
              <w:r w:rsidR="00A117DC"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t>（取整）</w:t>
              </w:r>
            </w:ins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：</w:t>
            </w:r>
          </w:p>
        </w:tc>
        <w:tc>
          <w:tcPr>
            <w:tcW w:w="2212" w:type="dxa"/>
            <w:gridSpan w:val="2"/>
            <w:shd w:val="clear" w:color="000000" w:fill="FFFFFF"/>
            <w:noWrap/>
            <w:vAlign w:val="center"/>
            <w:hideMark/>
            <w:tcPrChange w:id="20" w:author="王易树" w:date="2023-12-25T15:22:00Z">
              <w:tcPr>
                <w:tcW w:w="2608" w:type="dxa"/>
                <w:gridSpan w:val="3"/>
                <w:hideMark/>
              </w:tcPr>
            </w:tcPrChange>
          </w:tcPr>
          <w:p w:rsidR="003813FA" w:rsidRPr="00645C7E" w:rsidRDefault="000514C5">
            <w:pPr>
              <w:jc w:val="right"/>
              <w:rPr>
                <w:rFonts w:ascii="宋体" w:hAnsi="宋体"/>
                <w:b/>
                <w:color w:val="000000"/>
                <w:sz w:val="21"/>
                <w:rPrChange w:id="21" w:author="王易树" w:date="2023-12-25T15:22:00Z">
                  <w:rPr>
                    <w:rFonts w:ascii="宋体" w:hAnsi="宋体"/>
                    <w:color w:val="000000"/>
                    <w:sz w:val="22"/>
                  </w:rPr>
                </w:rPrChange>
              </w:rPr>
              <w:pPrChange w:id="22" w:author="王易树" w:date="2023-12-25T15:22:00Z">
                <w:pPr>
                  <w:spacing w:line="480" w:lineRule="auto"/>
                  <w:jc w:val="center"/>
                </w:pPr>
              </w:pPrChange>
            </w:pPr>
            <w:del w:id="23" w:author="王易树" w:date="2023-12-25T15:22:00Z">
              <w:r>
                <w:rPr>
                  <w:rFonts w:ascii="宋体" w:hAnsi="宋体" w:cs="宋体" w:hint="eastAsia"/>
                  <w:color w:val="000000"/>
                  <w:sz w:val="22"/>
                  <w:szCs w:val="22"/>
                </w:rPr>
                <w:delText>¥</w:delText>
              </w:r>
            </w:del>
            <w:ins w:id="24" w:author="王易树" w:date="2023-12-25T15:22:00Z">
              <w:r w:rsidR="003813FA" w:rsidRPr="00645C7E">
                <w:rPr>
                  <w:rFonts w:ascii="宋体" w:hAnsi="宋体" w:cs="宋体" w:hint="eastAsia"/>
                  <w:b/>
                  <w:color w:val="000000"/>
                  <w:sz w:val="21"/>
                  <w:szCs w:val="21"/>
                </w:rPr>
                <w:t>44,25</w:t>
              </w:r>
              <w:r w:rsidR="00351FE4">
                <w:rPr>
                  <w:rFonts w:ascii="宋体" w:hAnsi="宋体" w:cs="宋体"/>
                  <w:b/>
                  <w:color w:val="000000"/>
                  <w:sz w:val="21"/>
                  <w:szCs w:val="21"/>
                </w:rPr>
                <w:t>7</w:t>
              </w:r>
            </w:ins>
          </w:p>
        </w:tc>
      </w:tr>
    </w:tbl>
    <w:p w:rsidR="00D755B3" w:rsidRDefault="00D755B3">
      <w:pPr>
        <w:spacing w:line="360" w:lineRule="auto"/>
        <w:jc w:val="center"/>
        <w:rPr>
          <w:ins w:id="25" w:author="王易树" w:date="2023-12-25T15:22:00Z"/>
          <w:rFonts w:ascii="黑体" w:eastAsia="黑体"/>
          <w:b/>
          <w:bCs/>
          <w:sz w:val="28"/>
          <w:szCs w:val="28"/>
          <w:lang w:val="fr-FR"/>
        </w:rPr>
      </w:pPr>
    </w:p>
    <w:p w:rsidR="000915DD" w:rsidRDefault="000915DD">
      <w:pPr>
        <w:tabs>
          <w:tab w:val="left" w:pos="0"/>
        </w:tabs>
        <w:spacing w:line="360" w:lineRule="auto"/>
        <w:rPr>
          <w:b/>
        </w:rPr>
        <w:pPrChange w:id="26" w:author="王易树" w:date="2023-12-25T15:22:00Z">
          <w:pPr>
            <w:spacing w:line="360" w:lineRule="auto"/>
            <w:ind w:firstLineChars="200" w:firstLine="440"/>
            <w:jc w:val="both"/>
          </w:pPr>
        </w:pPrChange>
      </w:pPr>
      <w:r>
        <w:rPr>
          <w:rFonts w:ascii="宋体" w:hAnsi="宋体" w:cs="Arial" w:hint="eastAsia"/>
          <w:bCs/>
          <w:sz w:val="22"/>
          <w:szCs w:val="22"/>
        </w:rPr>
        <w:t>注：</w:t>
      </w:r>
      <w:bookmarkStart w:id="27" w:name="_GoBack"/>
      <w:bookmarkEnd w:id="27"/>
      <w:permEnd w:id="305414758"/>
    </w:p>
    <w:sectPr w:rsidR="000915DD" w:rsidSect="008A7307">
      <w:headerReference w:type="default" r:id="rId11"/>
      <w:footerReference w:type="default" r:id="rId12"/>
      <w:footerReference w:type="first" r:id="rId13"/>
      <w:footnotePr>
        <w:numRestart w:val="eachPage"/>
      </w:footnotePr>
      <w:pgSz w:w="11906" w:h="16838"/>
      <w:pgMar w:top="1440" w:right="1797" w:bottom="1440" w:left="1797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DF4" w:rsidRDefault="00DE7DF4">
      <w:r>
        <w:separator/>
      </w:r>
    </w:p>
  </w:endnote>
  <w:endnote w:type="continuationSeparator" w:id="0">
    <w:p w:rsidR="00DE7DF4" w:rsidRDefault="00DE7DF4">
      <w:r>
        <w:continuationSeparator/>
      </w:r>
    </w:p>
  </w:endnote>
  <w:endnote w:type="continuationNotice" w:id="1">
    <w:p w:rsidR="00DE7DF4" w:rsidRDefault="00DE7D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5B3" w:rsidRDefault="00D755B3">
    <w:pPr>
      <w:pStyle w:val="a9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015053" w:rsidRPr="00015053">
      <w:rPr>
        <w:noProof/>
        <w:lang w:val="zh-CN"/>
      </w:rPr>
      <w:t>6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5B3" w:rsidRDefault="00D755B3">
    <w:pPr>
      <w:pStyle w:val="a9"/>
    </w:pPr>
    <w:r>
      <w:rPr>
        <w:rFonts w:ascii="Arial" w:hAnsi="宋体" w:cs="Arial"/>
        <w:color w:val="666699"/>
      </w:rPr>
      <w:t>合同版本号：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DF4" w:rsidRDefault="00DE7DF4">
      <w:r>
        <w:separator/>
      </w:r>
    </w:p>
  </w:footnote>
  <w:footnote w:type="continuationSeparator" w:id="0">
    <w:p w:rsidR="00DE7DF4" w:rsidRDefault="00DE7DF4">
      <w:r>
        <w:continuationSeparator/>
      </w:r>
    </w:p>
  </w:footnote>
  <w:footnote w:type="continuationNotice" w:id="1">
    <w:p w:rsidR="00DE7DF4" w:rsidRDefault="00DE7D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8C2" w:rsidRDefault="00A13EF2" w:rsidP="00645C7E">
    <w:pPr>
      <w:pStyle w:val="aa"/>
      <w:jc w:val="right"/>
      <w:rPr>
        <w:ins w:id="28" w:author="王易树" w:date="2023-12-25T15:22:00Z"/>
      </w:rPr>
    </w:pPr>
    <w:del w:id="29" w:author="王易树" w:date="2023-12-25T15:22:00Z">
      <w:r>
        <w:rPr>
          <w:noProof/>
          <w:sz w:val="20"/>
          <w:rPrChange w:id="30" w:author="Unknown">
            <w:rPr>
              <w:noProof/>
            </w:rPr>
          </w:rPrChange>
        </w:rPr>
        <w:drawing>
          <wp:anchor distT="0" distB="0" distL="114300" distR="114300" simplePos="0" relativeHeight="251659776" behindDoc="0" locked="0" layoutInCell="1" allowOverlap="1" wp14:anchorId="5E44B3A2" wp14:editId="0671F3C8">
            <wp:simplePos x="0" y="0"/>
            <wp:positionH relativeFrom="column">
              <wp:posOffset>0</wp:posOffset>
            </wp:positionH>
            <wp:positionV relativeFrom="paragraph">
              <wp:posOffset>-113665</wp:posOffset>
            </wp:positionV>
            <wp:extent cx="914400" cy="257175"/>
            <wp:effectExtent l="0" t="0" r="0" b="0"/>
            <wp:wrapNone/>
            <wp:docPr id="2" name="Picture 2" descr="logo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(1)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4C5">
        <w:rPr>
          <w:rFonts w:hint="eastAsia"/>
        </w:rPr>
        <w:delText xml:space="preserve">                                                                                                   </w:delText>
      </w:r>
      <w:r w:rsidR="000514C5">
        <w:delText xml:space="preserve">            </w:delText>
      </w:r>
      <w:r w:rsidR="000514C5">
        <w:rPr>
          <w:rFonts w:hint="eastAsia"/>
        </w:rPr>
        <w:delText xml:space="preserve"> </w:delText>
      </w:r>
      <w:permStart w:id="233049041" w:edGrp="everyone"/>
      <w:r w:rsidR="000514C5">
        <w:rPr>
          <w:rFonts w:hint="eastAsia"/>
        </w:rPr>
        <w:delText xml:space="preserve">  </w:delText>
      </w:r>
      <w:r w:rsidR="000514C5">
        <w:rPr>
          <w:u w:val="single"/>
        </w:rPr>
        <w:delText xml:space="preserve">                                  </w:delText>
      </w:r>
      <w:r w:rsidR="000514C5">
        <w:rPr>
          <w:rFonts w:hint="eastAsia"/>
        </w:rPr>
        <w:delText>系统维护服务合同</w:delText>
      </w:r>
    </w:del>
    <w:permEnd w:id="233049041"/>
    <w:ins w:id="31" w:author="王易树" w:date="2023-12-25T15:22:00Z">
      <w:r>
        <w:rPr>
          <w:noProof/>
          <w:sz w:val="20"/>
          <w:rPrChange w:id="32" w:author="Unknown">
            <w:rPr>
              <w:noProof/>
            </w:rPr>
          </w:rPrChange>
        </w:rPr>
        <w:drawing>
          <wp:anchor distT="0" distB="0" distL="114300" distR="114300" simplePos="0" relativeHeight="251657728" behindDoc="0" locked="0" layoutInCell="1" allowOverlap="1" wp14:editId="78311C5F">
            <wp:simplePos x="0" y="0"/>
            <wp:positionH relativeFrom="column">
              <wp:posOffset>0</wp:posOffset>
            </wp:positionH>
            <wp:positionV relativeFrom="paragraph">
              <wp:posOffset>-113665</wp:posOffset>
            </wp:positionV>
            <wp:extent cx="914400" cy="257175"/>
            <wp:effectExtent l="0" t="0" r="0" b="0"/>
            <wp:wrapNone/>
            <wp:docPr id="1" name="Picture 2" descr="logo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(1)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5B3">
        <w:rPr>
          <w:rFonts w:hint="eastAsia"/>
        </w:rPr>
        <w:t xml:space="preserve">                                                                     </w:t>
      </w:r>
      <w:r w:rsidR="00A718C2" w:rsidRPr="00A718C2">
        <w:rPr>
          <w:rFonts w:hint="eastAsia"/>
        </w:rPr>
        <w:t>2024</w:t>
      </w:r>
      <w:r w:rsidR="00A718C2" w:rsidRPr="00A718C2">
        <w:rPr>
          <w:rFonts w:hint="eastAsia"/>
        </w:rPr>
        <w:t>年</w:t>
      </w:r>
      <w:r w:rsidR="00A718C2" w:rsidRPr="00A718C2">
        <w:rPr>
          <w:rFonts w:hint="eastAsia"/>
        </w:rPr>
        <w:t>6</w:t>
      </w:r>
      <w:r w:rsidR="00A718C2" w:rsidRPr="00A718C2">
        <w:rPr>
          <w:rFonts w:hint="eastAsia"/>
        </w:rPr>
        <w:t>月</w:t>
      </w:r>
      <w:r w:rsidR="00A718C2" w:rsidRPr="00A718C2">
        <w:rPr>
          <w:rFonts w:hint="eastAsia"/>
        </w:rPr>
        <w:t>-9</w:t>
      </w:r>
      <w:r w:rsidR="00A718C2" w:rsidRPr="00A718C2">
        <w:rPr>
          <w:rFonts w:hint="eastAsia"/>
        </w:rPr>
        <w:t>月生产</w:t>
      </w:r>
      <w:proofErr w:type="gramStart"/>
      <w:r w:rsidR="00A718C2" w:rsidRPr="00A718C2">
        <w:rPr>
          <w:rFonts w:hint="eastAsia"/>
        </w:rPr>
        <w:t>环境弘积负载</w:t>
      </w:r>
      <w:proofErr w:type="gramEnd"/>
      <w:r w:rsidR="00A718C2" w:rsidRPr="00A718C2">
        <w:rPr>
          <w:rFonts w:hint="eastAsia"/>
        </w:rPr>
        <w:t>均衡设备维护服务合同</w:t>
      </w:r>
    </w:ins>
  </w:p>
  <w:p w:rsidR="00D755B3" w:rsidRDefault="00A718C2">
    <w:pPr>
      <w:pStyle w:val="aa"/>
      <w:jc w:val="right"/>
      <w:pPrChange w:id="33" w:author="王易树" w:date="2023-12-25T15:22:00Z">
        <w:pPr>
          <w:pStyle w:val="aa"/>
          <w:jc w:val="left"/>
        </w:pPr>
      </w:pPrChange>
    </w:pPr>
    <w:ins w:id="34" w:author="王易树" w:date="2023-12-25T15:22:00Z">
      <w:r w:rsidRPr="00A718C2">
        <w:rPr>
          <w:rFonts w:hint="eastAsia"/>
        </w:rPr>
        <w:t>（云南南天电子信息产业股份有限公司）</w:t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9AE772"/>
    <w:multiLevelType w:val="singleLevel"/>
    <w:tmpl w:val="889AE772"/>
    <w:lvl w:ilvl="0">
      <w:start w:val="1"/>
      <w:numFmt w:val="decimal"/>
      <w:lvlText w:val="%1."/>
      <w:lvlJc w:val="left"/>
      <w:pPr>
        <w:tabs>
          <w:tab w:val="num" w:pos="1260"/>
        </w:tabs>
        <w:ind w:left="1685" w:hanging="425"/>
      </w:pPr>
      <w:rPr>
        <w:rFonts w:hint="default"/>
      </w:rPr>
    </w:lvl>
  </w:abstractNum>
  <w:abstractNum w:abstractNumId="1" w15:restartNumberingAfterBreak="0">
    <w:nsid w:val="B223CA6C"/>
    <w:multiLevelType w:val="singleLevel"/>
    <w:tmpl w:val="B223CA6C"/>
    <w:lvl w:ilvl="0">
      <w:start w:val="1"/>
      <w:numFmt w:val="decimal"/>
      <w:lvlText w:val="%1."/>
      <w:lvlJc w:val="left"/>
      <w:pPr>
        <w:tabs>
          <w:tab w:val="num" w:pos="1260"/>
        </w:tabs>
        <w:ind w:left="1685" w:hanging="425"/>
      </w:pPr>
      <w:rPr>
        <w:rFonts w:hint="default"/>
      </w:rPr>
    </w:lvl>
  </w:abstractNum>
  <w:abstractNum w:abstractNumId="2" w15:restartNumberingAfterBreak="0">
    <w:nsid w:val="B428000D"/>
    <w:multiLevelType w:val="singleLevel"/>
    <w:tmpl w:val="B428000D"/>
    <w:lvl w:ilvl="0">
      <w:start w:val="1"/>
      <w:numFmt w:val="decimal"/>
      <w:lvlText w:val="%1."/>
      <w:lvlJc w:val="left"/>
      <w:pPr>
        <w:tabs>
          <w:tab w:val="num" w:pos="840"/>
        </w:tabs>
        <w:ind w:left="1265" w:hanging="425"/>
      </w:pPr>
      <w:rPr>
        <w:rFonts w:hint="default"/>
      </w:rPr>
    </w:lvl>
  </w:abstractNum>
  <w:abstractNum w:abstractNumId="3" w15:restartNumberingAfterBreak="0">
    <w:nsid w:val="130D0664"/>
    <w:multiLevelType w:val="hybridMultilevel"/>
    <w:tmpl w:val="A63822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C12B45"/>
    <w:multiLevelType w:val="hybridMultilevel"/>
    <w:tmpl w:val="42DAFD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42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122E24"/>
    <w:multiLevelType w:val="multilevel"/>
    <w:tmpl w:val="2A122E24"/>
    <w:lvl w:ilvl="0">
      <w:start w:val="1"/>
      <w:numFmt w:val="decimalEnclosedCircle"/>
      <w:lvlText w:val="%1"/>
      <w:lvlJc w:val="left"/>
      <w:pPr>
        <w:ind w:left="7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32" w:hanging="420"/>
      </w:pPr>
    </w:lvl>
    <w:lvl w:ilvl="2">
      <w:start w:val="1"/>
      <w:numFmt w:val="lowerRoman"/>
      <w:lvlText w:val="%3."/>
      <w:lvlJc w:val="right"/>
      <w:pPr>
        <w:ind w:left="1652" w:hanging="420"/>
      </w:pPr>
    </w:lvl>
    <w:lvl w:ilvl="3">
      <w:start w:val="1"/>
      <w:numFmt w:val="decimal"/>
      <w:lvlText w:val="%4."/>
      <w:lvlJc w:val="left"/>
      <w:pPr>
        <w:ind w:left="2072" w:hanging="420"/>
      </w:pPr>
    </w:lvl>
    <w:lvl w:ilvl="4">
      <w:start w:val="1"/>
      <w:numFmt w:val="lowerLetter"/>
      <w:lvlText w:val="%5)"/>
      <w:lvlJc w:val="left"/>
      <w:pPr>
        <w:ind w:left="2492" w:hanging="420"/>
      </w:pPr>
    </w:lvl>
    <w:lvl w:ilvl="5">
      <w:start w:val="1"/>
      <w:numFmt w:val="lowerRoman"/>
      <w:lvlText w:val="%6."/>
      <w:lvlJc w:val="right"/>
      <w:pPr>
        <w:ind w:left="2912" w:hanging="420"/>
      </w:pPr>
    </w:lvl>
    <w:lvl w:ilvl="6">
      <w:start w:val="1"/>
      <w:numFmt w:val="decimal"/>
      <w:lvlText w:val="%7."/>
      <w:lvlJc w:val="left"/>
      <w:pPr>
        <w:ind w:left="3332" w:hanging="420"/>
      </w:pPr>
    </w:lvl>
    <w:lvl w:ilvl="7">
      <w:start w:val="1"/>
      <w:numFmt w:val="lowerLetter"/>
      <w:lvlText w:val="%8)"/>
      <w:lvlJc w:val="left"/>
      <w:pPr>
        <w:ind w:left="3752" w:hanging="420"/>
      </w:pPr>
    </w:lvl>
    <w:lvl w:ilvl="8">
      <w:start w:val="1"/>
      <w:numFmt w:val="lowerRoman"/>
      <w:lvlText w:val="%9."/>
      <w:lvlJc w:val="right"/>
      <w:pPr>
        <w:ind w:left="4172" w:hanging="420"/>
      </w:pPr>
    </w:lvl>
  </w:abstractNum>
  <w:abstractNum w:abstractNumId="6" w15:restartNumberingAfterBreak="0">
    <w:nsid w:val="332C51CF"/>
    <w:multiLevelType w:val="multilevel"/>
    <w:tmpl w:val="332C51C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44C11BA"/>
    <w:multiLevelType w:val="hybridMultilevel"/>
    <w:tmpl w:val="8ED61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2963196"/>
    <w:multiLevelType w:val="multilevel"/>
    <w:tmpl w:val="4296319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2E3A31"/>
    <w:multiLevelType w:val="hybridMultilevel"/>
    <w:tmpl w:val="4AE48E4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5FA328DD"/>
    <w:multiLevelType w:val="hybridMultilevel"/>
    <w:tmpl w:val="AB3ED5F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3D94BFC"/>
    <w:multiLevelType w:val="hybridMultilevel"/>
    <w:tmpl w:val="76446986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97163CA"/>
    <w:multiLevelType w:val="multilevel"/>
    <w:tmpl w:val="697163CA"/>
    <w:lvl w:ilvl="0">
      <w:start w:val="1"/>
      <w:numFmt w:val="decimal"/>
      <w:pStyle w:val="Bullet1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 w:numId="9">
    <w:abstractNumId w:val="11"/>
  </w:num>
  <w:num w:numId="10">
    <w:abstractNumId w:val="10"/>
  </w:num>
  <w:num w:numId="11">
    <w:abstractNumId w:val="3"/>
  </w:num>
  <w:num w:numId="12">
    <w:abstractNumId w:val="4"/>
  </w:num>
  <w:num w:numId="1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王易树">
    <w15:presenceInfo w15:providerId="AD" w15:userId="S-1-5-21-2099712884-100796468-624655392-2299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24D"/>
    <w:rsid w:val="00000865"/>
    <w:rsid w:val="0000641E"/>
    <w:rsid w:val="00006AB0"/>
    <w:rsid w:val="00010588"/>
    <w:rsid w:val="00011DC7"/>
    <w:rsid w:val="000144E0"/>
    <w:rsid w:val="00015053"/>
    <w:rsid w:val="000161CA"/>
    <w:rsid w:val="00016DC3"/>
    <w:rsid w:val="000216AC"/>
    <w:rsid w:val="00022C54"/>
    <w:rsid w:val="00032584"/>
    <w:rsid w:val="00033810"/>
    <w:rsid w:val="00035683"/>
    <w:rsid w:val="00035AD9"/>
    <w:rsid w:val="000361ED"/>
    <w:rsid w:val="00037537"/>
    <w:rsid w:val="000408E8"/>
    <w:rsid w:val="000411C5"/>
    <w:rsid w:val="00045355"/>
    <w:rsid w:val="00045E61"/>
    <w:rsid w:val="000514C5"/>
    <w:rsid w:val="00051599"/>
    <w:rsid w:val="0005242B"/>
    <w:rsid w:val="00052BCE"/>
    <w:rsid w:val="00053B53"/>
    <w:rsid w:val="00060D31"/>
    <w:rsid w:val="00061A75"/>
    <w:rsid w:val="00062548"/>
    <w:rsid w:val="00063085"/>
    <w:rsid w:val="00064E2D"/>
    <w:rsid w:val="000651CC"/>
    <w:rsid w:val="00065609"/>
    <w:rsid w:val="0006597B"/>
    <w:rsid w:val="00065F40"/>
    <w:rsid w:val="00067BA2"/>
    <w:rsid w:val="000704FA"/>
    <w:rsid w:val="00070C93"/>
    <w:rsid w:val="00070EF2"/>
    <w:rsid w:val="000719C1"/>
    <w:rsid w:val="00072439"/>
    <w:rsid w:val="00072AF6"/>
    <w:rsid w:val="00072DCC"/>
    <w:rsid w:val="0007326D"/>
    <w:rsid w:val="000774E8"/>
    <w:rsid w:val="00080328"/>
    <w:rsid w:val="00080C48"/>
    <w:rsid w:val="000825CD"/>
    <w:rsid w:val="000826C7"/>
    <w:rsid w:val="00083549"/>
    <w:rsid w:val="000841ED"/>
    <w:rsid w:val="0008420E"/>
    <w:rsid w:val="0008475F"/>
    <w:rsid w:val="00085763"/>
    <w:rsid w:val="00086D08"/>
    <w:rsid w:val="000876BB"/>
    <w:rsid w:val="000878B6"/>
    <w:rsid w:val="000878F1"/>
    <w:rsid w:val="00090CEF"/>
    <w:rsid w:val="000915DD"/>
    <w:rsid w:val="00093360"/>
    <w:rsid w:val="00094575"/>
    <w:rsid w:val="00095FFC"/>
    <w:rsid w:val="000A1E4A"/>
    <w:rsid w:val="000A2DAD"/>
    <w:rsid w:val="000A597F"/>
    <w:rsid w:val="000A5BF1"/>
    <w:rsid w:val="000B0863"/>
    <w:rsid w:val="000B746D"/>
    <w:rsid w:val="000C03F7"/>
    <w:rsid w:val="000C1170"/>
    <w:rsid w:val="000C1FAF"/>
    <w:rsid w:val="000C24FC"/>
    <w:rsid w:val="000C2CC2"/>
    <w:rsid w:val="000C3E6A"/>
    <w:rsid w:val="000C47C7"/>
    <w:rsid w:val="000C4845"/>
    <w:rsid w:val="000C4FC8"/>
    <w:rsid w:val="000D06C5"/>
    <w:rsid w:val="000D4319"/>
    <w:rsid w:val="000D4C24"/>
    <w:rsid w:val="000D678A"/>
    <w:rsid w:val="000D72BE"/>
    <w:rsid w:val="000D76E0"/>
    <w:rsid w:val="000E19F4"/>
    <w:rsid w:val="000E3BB5"/>
    <w:rsid w:val="000E3FB6"/>
    <w:rsid w:val="000F0A5D"/>
    <w:rsid w:val="000F0C94"/>
    <w:rsid w:val="000F0CC5"/>
    <w:rsid w:val="000F13FD"/>
    <w:rsid w:val="000F3553"/>
    <w:rsid w:val="000F42ED"/>
    <w:rsid w:val="000F4CC6"/>
    <w:rsid w:val="000F701C"/>
    <w:rsid w:val="000F72EC"/>
    <w:rsid w:val="000F7405"/>
    <w:rsid w:val="000F7E63"/>
    <w:rsid w:val="00101AC9"/>
    <w:rsid w:val="00102B10"/>
    <w:rsid w:val="00104F45"/>
    <w:rsid w:val="001053DC"/>
    <w:rsid w:val="0010680E"/>
    <w:rsid w:val="00110F78"/>
    <w:rsid w:val="0011240C"/>
    <w:rsid w:val="0011365B"/>
    <w:rsid w:val="001150A2"/>
    <w:rsid w:val="0011675D"/>
    <w:rsid w:val="00123750"/>
    <w:rsid w:val="00124AB1"/>
    <w:rsid w:val="00124F47"/>
    <w:rsid w:val="001252D6"/>
    <w:rsid w:val="001259DA"/>
    <w:rsid w:val="001261C7"/>
    <w:rsid w:val="001272BD"/>
    <w:rsid w:val="001306C5"/>
    <w:rsid w:val="001312E6"/>
    <w:rsid w:val="001336E3"/>
    <w:rsid w:val="00135004"/>
    <w:rsid w:val="00140571"/>
    <w:rsid w:val="00141157"/>
    <w:rsid w:val="00142E6B"/>
    <w:rsid w:val="00146EAE"/>
    <w:rsid w:val="001517D4"/>
    <w:rsid w:val="00151B1D"/>
    <w:rsid w:val="00152F2F"/>
    <w:rsid w:val="001539E8"/>
    <w:rsid w:val="001566B3"/>
    <w:rsid w:val="001570A7"/>
    <w:rsid w:val="001617CD"/>
    <w:rsid w:val="00162A60"/>
    <w:rsid w:val="00167E50"/>
    <w:rsid w:val="00171121"/>
    <w:rsid w:val="00172286"/>
    <w:rsid w:val="00173B53"/>
    <w:rsid w:val="00174D15"/>
    <w:rsid w:val="00175EE4"/>
    <w:rsid w:val="001761CE"/>
    <w:rsid w:val="00180C0B"/>
    <w:rsid w:val="00181060"/>
    <w:rsid w:val="00184381"/>
    <w:rsid w:val="00186463"/>
    <w:rsid w:val="00186EBB"/>
    <w:rsid w:val="00193332"/>
    <w:rsid w:val="0019394E"/>
    <w:rsid w:val="001A1811"/>
    <w:rsid w:val="001A297B"/>
    <w:rsid w:val="001A3AC3"/>
    <w:rsid w:val="001A42E4"/>
    <w:rsid w:val="001A4C8A"/>
    <w:rsid w:val="001A5305"/>
    <w:rsid w:val="001A56B1"/>
    <w:rsid w:val="001B113F"/>
    <w:rsid w:val="001B15EB"/>
    <w:rsid w:val="001B3E69"/>
    <w:rsid w:val="001B5496"/>
    <w:rsid w:val="001B7253"/>
    <w:rsid w:val="001C01AD"/>
    <w:rsid w:val="001C2161"/>
    <w:rsid w:val="001C3B76"/>
    <w:rsid w:val="001C565C"/>
    <w:rsid w:val="001C5AA5"/>
    <w:rsid w:val="001D0252"/>
    <w:rsid w:val="001D0768"/>
    <w:rsid w:val="001D191B"/>
    <w:rsid w:val="001D1D9C"/>
    <w:rsid w:val="001D51A0"/>
    <w:rsid w:val="001D5800"/>
    <w:rsid w:val="001D5853"/>
    <w:rsid w:val="001D63E1"/>
    <w:rsid w:val="001D6850"/>
    <w:rsid w:val="001E0520"/>
    <w:rsid w:val="001E0600"/>
    <w:rsid w:val="001E1293"/>
    <w:rsid w:val="001E7B23"/>
    <w:rsid w:val="001F2292"/>
    <w:rsid w:val="001F2ADD"/>
    <w:rsid w:val="001F7C04"/>
    <w:rsid w:val="00201071"/>
    <w:rsid w:val="00201306"/>
    <w:rsid w:val="002031C3"/>
    <w:rsid w:val="002059D4"/>
    <w:rsid w:val="002063C6"/>
    <w:rsid w:val="00206572"/>
    <w:rsid w:val="00206BAF"/>
    <w:rsid w:val="0020749E"/>
    <w:rsid w:val="00207D45"/>
    <w:rsid w:val="00207FA1"/>
    <w:rsid w:val="00210FA4"/>
    <w:rsid w:val="00213766"/>
    <w:rsid w:val="00214841"/>
    <w:rsid w:val="00222208"/>
    <w:rsid w:val="0022680A"/>
    <w:rsid w:val="00227ED0"/>
    <w:rsid w:val="00230C17"/>
    <w:rsid w:val="00230F1B"/>
    <w:rsid w:val="00230FFF"/>
    <w:rsid w:val="002338B1"/>
    <w:rsid w:val="00233AD2"/>
    <w:rsid w:val="00236066"/>
    <w:rsid w:val="002401BB"/>
    <w:rsid w:val="00240327"/>
    <w:rsid w:val="00240DDC"/>
    <w:rsid w:val="002420EE"/>
    <w:rsid w:val="002425C5"/>
    <w:rsid w:val="002432BF"/>
    <w:rsid w:val="00244021"/>
    <w:rsid w:val="00245AA8"/>
    <w:rsid w:val="00245F7A"/>
    <w:rsid w:val="00246975"/>
    <w:rsid w:val="00247A11"/>
    <w:rsid w:val="0025125D"/>
    <w:rsid w:val="002520F1"/>
    <w:rsid w:val="002551C1"/>
    <w:rsid w:val="00256415"/>
    <w:rsid w:val="00256E1C"/>
    <w:rsid w:val="00260DF9"/>
    <w:rsid w:val="002620EA"/>
    <w:rsid w:val="00265614"/>
    <w:rsid w:val="002657EF"/>
    <w:rsid w:val="00266E76"/>
    <w:rsid w:val="00267B2C"/>
    <w:rsid w:val="002711DE"/>
    <w:rsid w:val="0027140A"/>
    <w:rsid w:val="002715C0"/>
    <w:rsid w:val="002721DF"/>
    <w:rsid w:val="00273078"/>
    <w:rsid w:val="0027340A"/>
    <w:rsid w:val="0027469E"/>
    <w:rsid w:val="00274EC9"/>
    <w:rsid w:val="002769DD"/>
    <w:rsid w:val="00282FA9"/>
    <w:rsid w:val="00286204"/>
    <w:rsid w:val="002864FE"/>
    <w:rsid w:val="00286FA0"/>
    <w:rsid w:val="00287FD8"/>
    <w:rsid w:val="00290557"/>
    <w:rsid w:val="0029060D"/>
    <w:rsid w:val="002907D6"/>
    <w:rsid w:val="00291ABA"/>
    <w:rsid w:val="00291D7E"/>
    <w:rsid w:val="002933D2"/>
    <w:rsid w:val="002938EF"/>
    <w:rsid w:val="002941B6"/>
    <w:rsid w:val="002965C2"/>
    <w:rsid w:val="00296701"/>
    <w:rsid w:val="002A03DF"/>
    <w:rsid w:val="002A363A"/>
    <w:rsid w:val="002A4890"/>
    <w:rsid w:val="002A5760"/>
    <w:rsid w:val="002A5B35"/>
    <w:rsid w:val="002A6170"/>
    <w:rsid w:val="002A6A85"/>
    <w:rsid w:val="002A7C48"/>
    <w:rsid w:val="002B01D8"/>
    <w:rsid w:val="002B2CB8"/>
    <w:rsid w:val="002B5A3D"/>
    <w:rsid w:val="002B62BF"/>
    <w:rsid w:val="002C1BEF"/>
    <w:rsid w:val="002C356C"/>
    <w:rsid w:val="002C5211"/>
    <w:rsid w:val="002C68AA"/>
    <w:rsid w:val="002C6C75"/>
    <w:rsid w:val="002C70F0"/>
    <w:rsid w:val="002C7CFB"/>
    <w:rsid w:val="002C7CFF"/>
    <w:rsid w:val="002D2271"/>
    <w:rsid w:val="002D32EC"/>
    <w:rsid w:val="002D49CF"/>
    <w:rsid w:val="002D546D"/>
    <w:rsid w:val="002D79F2"/>
    <w:rsid w:val="002D7D83"/>
    <w:rsid w:val="002E179C"/>
    <w:rsid w:val="002E2EB6"/>
    <w:rsid w:val="002E4203"/>
    <w:rsid w:val="002E6040"/>
    <w:rsid w:val="002F00D9"/>
    <w:rsid w:val="002F0267"/>
    <w:rsid w:val="002F3D48"/>
    <w:rsid w:val="002F60FB"/>
    <w:rsid w:val="002F6A9E"/>
    <w:rsid w:val="002F76F8"/>
    <w:rsid w:val="002F7E28"/>
    <w:rsid w:val="00301716"/>
    <w:rsid w:val="00304435"/>
    <w:rsid w:val="0030587B"/>
    <w:rsid w:val="00310442"/>
    <w:rsid w:val="00310F2D"/>
    <w:rsid w:val="00311B40"/>
    <w:rsid w:val="003127C8"/>
    <w:rsid w:val="0031459A"/>
    <w:rsid w:val="00314647"/>
    <w:rsid w:val="00314B2F"/>
    <w:rsid w:val="003217D4"/>
    <w:rsid w:val="003218A7"/>
    <w:rsid w:val="00326174"/>
    <w:rsid w:val="003265C7"/>
    <w:rsid w:val="003312F7"/>
    <w:rsid w:val="00331946"/>
    <w:rsid w:val="00333625"/>
    <w:rsid w:val="00334202"/>
    <w:rsid w:val="003371CF"/>
    <w:rsid w:val="0033786B"/>
    <w:rsid w:val="00337DE9"/>
    <w:rsid w:val="00337EE1"/>
    <w:rsid w:val="00342426"/>
    <w:rsid w:val="003426E0"/>
    <w:rsid w:val="0034471D"/>
    <w:rsid w:val="0034495C"/>
    <w:rsid w:val="00345DE7"/>
    <w:rsid w:val="00350469"/>
    <w:rsid w:val="003506E8"/>
    <w:rsid w:val="003513C1"/>
    <w:rsid w:val="00351D2A"/>
    <w:rsid w:val="00351FE4"/>
    <w:rsid w:val="00352BD5"/>
    <w:rsid w:val="0035419F"/>
    <w:rsid w:val="00357D5C"/>
    <w:rsid w:val="0036036F"/>
    <w:rsid w:val="003629C7"/>
    <w:rsid w:val="00363881"/>
    <w:rsid w:val="0036551C"/>
    <w:rsid w:val="00365A5D"/>
    <w:rsid w:val="003665B9"/>
    <w:rsid w:val="00366CA2"/>
    <w:rsid w:val="0037094E"/>
    <w:rsid w:val="00371F58"/>
    <w:rsid w:val="00372118"/>
    <w:rsid w:val="003726FD"/>
    <w:rsid w:val="00373F99"/>
    <w:rsid w:val="00374089"/>
    <w:rsid w:val="003741A9"/>
    <w:rsid w:val="00374FD9"/>
    <w:rsid w:val="00375AE7"/>
    <w:rsid w:val="003770B0"/>
    <w:rsid w:val="003774DA"/>
    <w:rsid w:val="003804C7"/>
    <w:rsid w:val="003807E5"/>
    <w:rsid w:val="003813FA"/>
    <w:rsid w:val="00383388"/>
    <w:rsid w:val="00384C3F"/>
    <w:rsid w:val="00385815"/>
    <w:rsid w:val="0038612B"/>
    <w:rsid w:val="003921F6"/>
    <w:rsid w:val="00393758"/>
    <w:rsid w:val="0039375E"/>
    <w:rsid w:val="00395B6A"/>
    <w:rsid w:val="003970D6"/>
    <w:rsid w:val="00397F41"/>
    <w:rsid w:val="003A09C8"/>
    <w:rsid w:val="003A1083"/>
    <w:rsid w:val="003A1585"/>
    <w:rsid w:val="003A1C84"/>
    <w:rsid w:val="003A3990"/>
    <w:rsid w:val="003A4871"/>
    <w:rsid w:val="003A7A32"/>
    <w:rsid w:val="003B0986"/>
    <w:rsid w:val="003B10F2"/>
    <w:rsid w:val="003B1B63"/>
    <w:rsid w:val="003B2455"/>
    <w:rsid w:val="003B2713"/>
    <w:rsid w:val="003B66C2"/>
    <w:rsid w:val="003B6DC0"/>
    <w:rsid w:val="003B782D"/>
    <w:rsid w:val="003C1142"/>
    <w:rsid w:val="003C4266"/>
    <w:rsid w:val="003C4331"/>
    <w:rsid w:val="003C46F2"/>
    <w:rsid w:val="003D1AF4"/>
    <w:rsid w:val="003D5555"/>
    <w:rsid w:val="003D69F6"/>
    <w:rsid w:val="003E3FB0"/>
    <w:rsid w:val="003E4ECF"/>
    <w:rsid w:val="003E5137"/>
    <w:rsid w:val="003E5862"/>
    <w:rsid w:val="003E791C"/>
    <w:rsid w:val="003E7BCF"/>
    <w:rsid w:val="003F12B1"/>
    <w:rsid w:val="003F1676"/>
    <w:rsid w:val="003F167B"/>
    <w:rsid w:val="003F272C"/>
    <w:rsid w:val="003F4A14"/>
    <w:rsid w:val="003F4F71"/>
    <w:rsid w:val="003F7BFB"/>
    <w:rsid w:val="0040044C"/>
    <w:rsid w:val="00400465"/>
    <w:rsid w:val="004009A8"/>
    <w:rsid w:val="00400C5F"/>
    <w:rsid w:val="0040197E"/>
    <w:rsid w:val="00402B26"/>
    <w:rsid w:val="00402C58"/>
    <w:rsid w:val="00402D8E"/>
    <w:rsid w:val="0040600A"/>
    <w:rsid w:val="00407F8C"/>
    <w:rsid w:val="00411C69"/>
    <w:rsid w:val="004135EC"/>
    <w:rsid w:val="00414002"/>
    <w:rsid w:val="004142E6"/>
    <w:rsid w:val="00414DC3"/>
    <w:rsid w:val="00417D32"/>
    <w:rsid w:val="00420608"/>
    <w:rsid w:val="00422FE5"/>
    <w:rsid w:val="004236CE"/>
    <w:rsid w:val="004238B8"/>
    <w:rsid w:val="00424068"/>
    <w:rsid w:val="00424CE3"/>
    <w:rsid w:val="00425461"/>
    <w:rsid w:val="0043215A"/>
    <w:rsid w:val="00433A37"/>
    <w:rsid w:val="00433E4C"/>
    <w:rsid w:val="004369DD"/>
    <w:rsid w:val="00437658"/>
    <w:rsid w:val="004379A9"/>
    <w:rsid w:val="00440C4C"/>
    <w:rsid w:val="004413B3"/>
    <w:rsid w:val="004418CD"/>
    <w:rsid w:val="0044607E"/>
    <w:rsid w:val="004471BE"/>
    <w:rsid w:val="004476A8"/>
    <w:rsid w:val="00447E63"/>
    <w:rsid w:val="004505A1"/>
    <w:rsid w:val="00450A40"/>
    <w:rsid w:val="00453E69"/>
    <w:rsid w:val="00454A06"/>
    <w:rsid w:val="00455040"/>
    <w:rsid w:val="00456F23"/>
    <w:rsid w:val="004578B9"/>
    <w:rsid w:val="00457BCC"/>
    <w:rsid w:val="00457F61"/>
    <w:rsid w:val="00462EDC"/>
    <w:rsid w:val="00463E54"/>
    <w:rsid w:val="0046575A"/>
    <w:rsid w:val="00465F45"/>
    <w:rsid w:val="00466616"/>
    <w:rsid w:val="00466892"/>
    <w:rsid w:val="00466D97"/>
    <w:rsid w:val="00467D35"/>
    <w:rsid w:val="004713EE"/>
    <w:rsid w:val="004719AD"/>
    <w:rsid w:val="00471D01"/>
    <w:rsid w:val="00472370"/>
    <w:rsid w:val="004736AC"/>
    <w:rsid w:val="00474E6E"/>
    <w:rsid w:val="0047589F"/>
    <w:rsid w:val="004763A2"/>
    <w:rsid w:val="004763D4"/>
    <w:rsid w:val="004763E7"/>
    <w:rsid w:val="0047647B"/>
    <w:rsid w:val="004766B2"/>
    <w:rsid w:val="0047702F"/>
    <w:rsid w:val="00477E5F"/>
    <w:rsid w:val="004843A6"/>
    <w:rsid w:val="00484A34"/>
    <w:rsid w:val="00485D26"/>
    <w:rsid w:val="00486129"/>
    <w:rsid w:val="0048612D"/>
    <w:rsid w:val="004900C1"/>
    <w:rsid w:val="00490CFD"/>
    <w:rsid w:val="0049398C"/>
    <w:rsid w:val="004976EF"/>
    <w:rsid w:val="004A0210"/>
    <w:rsid w:val="004A2FEE"/>
    <w:rsid w:val="004A43D8"/>
    <w:rsid w:val="004A57D5"/>
    <w:rsid w:val="004A6944"/>
    <w:rsid w:val="004A6C8A"/>
    <w:rsid w:val="004A7499"/>
    <w:rsid w:val="004A77B2"/>
    <w:rsid w:val="004B0FF6"/>
    <w:rsid w:val="004B10A3"/>
    <w:rsid w:val="004B1731"/>
    <w:rsid w:val="004B390C"/>
    <w:rsid w:val="004B4C2A"/>
    <w:rsid w:val="004B759A"/>
    <w:rsid w:val="004C2491"/>
    <w:rsid w:val="004C28FF"/>
    <w:rsid w:val="004C53DB"/>
    <w:rsid w:val="004C64A9"/>
    <w:rsid w:val="004C7C18"/>
    <w:rsid w:val="004D0FF5"/>
    <w:rsid w:val="004D1174"/>
    <w:rsid w:val="004D2861"/>
    <w:rsid w:val="004D2D0B"/>
    <w:rsid w:val="004D3116"/>
    <w:rsid w:val="004D6088"/>
    <w:rsid w:val="004D735E"/>
    <w:rsid w:val="004E01C5"/>
    <w:rsid w:val="004E1012"/>
    <w:rsid w:val="004E25DD"/>
    <w:rsid w:val="004E2DCF"/>
    <w:rsid w:val="004F0091"/>
    <w:rsid w:val="004F0B05"/>
    <w:rsid w:val="004F0C54"/>
    <w:rsid w:val="004F4756"/>
    <w:rsid w:val="004F50EC"/>
    <w:rsid w:val="004F7124"/>
    <w:rsid w:val="004F7682"/>
    <w:rsid w:val="00500B7A"/>
    <w:rsid w:val="005023CD"/>
    <w:rsid w:val="00502BCF"/>
    <w:rsid w:val="00503470"/>
    <w:rsid w:val="00503EBA"/>
    <w:rsid w:val="005041F9"/>
    <w:rsid w:val="005050F2"/>
    <w:rsid w:val="00505B55"/>
    <w:rsid w:val="00507B39"/>
    <w:rsid w:val="005117D0"/>
    <w:rsid w:val="00512B27"/>
    <w:rsid w:val="00512CD1"/>
    <w:rsid w:val="00515C84"/>
    <w:rsid w:val="00515DD1"/>
    <w:rsid w:val="00517600"/>
    <w:rsid w:val="00520AB3"/>
    <w:rsid w:val="00521468"/>
    <w:rsid w:val="005219CD"/>
    <w:rsid w:val="005277ED"/>
    <w:rsid w:val="00530915"/>
    <w:rsid w:val="00531B06"/>
    <w:rsid w:val="00531EE3"/>
    <w:rsid w:val="005327C2"/>
    <w:rsid w:val="005331DB"/>
    <w:rsid w:val="00533DC3"/>
    <w:rsid w:val="00542131"/>
    <w:rsid w:val="005429D3"/>
    <w:rsid w:val="00544079"/>
    <w:rsid w:val="00545752"/>
    <w:rsid w:val="005477C3"/>
    <w:rsid w:val="00547AC4"/>
    <w:rsid w:val="00547F07"/>
    <w:rsid w:val="00551387"/>
    <w:rsid w:val="00551512"/>
    <w:rsid w:val="00552BAB"/>
    <w:rsid w:val="0055475C"/>
    <w:rsid w:val="00554B96"/>
    <w:rsid w:val="00563DCA"/>
    <w:rsid w:val="005641D9"/>
    <w:rsid w:val="00565D81"/>
    <w:rsid w:val="00566E96"/>
    <w:rsid w:val="005701ED"/>
    <w:rsid w:val="005707BB"/>
    <w:rsid w:val="00570D66"/>
    <w:rsid w:val="00572431"/>
    <w:rsid w:val="00572D25"/>
    <w:rsid w:val="0057708C"/>
    <w:rsid w:val="00580C29"/>
    <w:rsid w:val="00581556"/>
    <w:rsid w:val="00583313"/>
    <w:rsid w:val="005854EF"/>
    <w:rsid w:val="00585EE8"/>
    <w:rsid w:val="0059032B"/>
    <w:rsid w:val="00590D38"/>
    <w:rsid w:val="00590DDC"/>
    <w:rsid w:val="00592440"/>
    <w:rsid w:val="005A0D2A"/>
    <w:rsid w:val="005A113B"/>
    <w:rsid w:val="005A24AC"/>
    <w:rsid w:val="005A2B97"/>
    <w:rsid w:val="005A3637"/>
    <w:rsid w:val="005A3F45"/>
    <w:rsid w:val="005A44F3"/>
    <w:rsid w:val="005A45AE"/>
    <w:rsid w:val="005B1410"/>
    <w:rsid w:val="005B22B5"/>
    <w:rsid w:val="005B3802"/>
    <w:rsid w:val="005C008A"/>
    <w:rsid w:val="005C0238"/>
    <w:rsid w:val="005C29AF"/>
    <w:rsid w:val="005C3FE4"/>
    <w:rsid w:val="005C426A"/>
    <w:rsid w:val="005C5193"/>
    <w:rsid w:val="005C5C70"/>
    <w:rsid w:val="005C5F0B"/>
    <w:rsid w:val="005C7AF2"/>
    <w:rsid w:val="005D0D22"/>
    <w:rsid w:val="005D2D89"/>
    <w:rsid w:val="005D3329"/>
    <w:rsid w:val="005D498D"/>
    <w:rsid w:val="005D49F2"/>
    <w:rsid w:val="005D5BBA"/>
    <w:rsid w:val="005D5C1C"/>
    <w:rsid w:val="005D6E30"/>
    <w:rsid w:val="005E20DC"/>
    <w:rsid w:val="005E2216"/>
    <w:rsid w:val="005E542B"/>
    <w:rsid w:val="005E599C"/>
    <w:rsid w:val="005E5DE9"/>
    <w:rsid w:val="005E5E53"/>
    <w:rsid w:val="005E6911"/>
    <w:rsid w:val="005F01B3"/>
    <w:rsid w:val="005F1CBD"/>
    <w:rsid w:val="005F4B51"/>
    <w:rsid w:val="00602090"/>
    <w:rsid w:val="00604256"/>
    <w:rsid w:val="00604ED5"/>
    <w:rsid w:val="00610752"/>
    <w:rsid w:val="00610AB2"/>
    <w:rsid w:val="00611413"/>
    <w:rsid w:val="006127CB"/>
    <w:rsid w:val="00612B33"/>
    <w:rsid w:val="0061357B"/>
    <w:rsid w:val="006143BA"/>
    <w:rsid w:val="006212B7"/>
    <w:rsid w:val="00623944"/>
    <w:rsid w:val="00625527"/>
    <w:rsid w:val="00625F9D"/>
    <w:rsid w:val="00626485"/>
    <w:rsid w:val="00627610"/>
    <w:rsid w:val="00630501"/>
    <w:rsid w:val="00631315"/>
    <w:rsid w:val="0063197D"/>
    <w:rsid w:val="00633F8B"/>
    <w:rsid w:val="0063406A"/>
    <w:rsid w:val="00635AE4"/>
    <w:rsid w:val="00636902"/>
    <w:rsid w:val="00637725"/>
    <w:rsid w:val="00637BE6"/>
    <w:rsid w:val="0064188F"/>
    <w:rsid w:val="00642626"/>
    <w:rsid w:val="00643057"/>
    <w:rsid w:val="00645C7E"/>
    <w:rsid w:val="00646D42"/>
    <w:rsid w:val="006504DF"/>
    <w:rsid w:val="006509B3"/>
    <w:rsid w:val="00650CA2"/>
    <w:rsid w:val="00656A60"/>
    <w:rsid w:val="006603F0"/>
    <w:rsid w:val="00661936"/>
    <w:rsid w:val="00662C13"/>
    <w:rsid w:val="0066302D"/>
    <w:rsid w:val="006639FC"/>
    <w:rsid w:val="00665EA0"/>
    <w:rsid w:val="006663F0"/>
    <w:rsid w:val="00666589"/>
    <w:rsid w:val="006719C9"/>
    <w:rsid w:val="0067209A"/>
    <w:rsid w:val="00673757"/>
    <w:rsid w:val="0067645B"/>
    <w:rsid w:val="00676804"/>
    <w:rsid w:val="00676B50"/>
    <w:rsid w:val="00684CEB"/>
    <w:rsid w:val="00687A15"/>
    <w:rsid w:val="00687EF4"/>
    <w:rsid w:val="00690E3C"/>
    <w:rsid w:val="00690E90"/>
    <w:rsid w:val="0069160D"/>
    <w:rsid w:val="00691E1F"/>
    <w:rsid w:val="00691F8B"/>
    <w:rsid w:val="0069346C"/>
    <w:rsid w:val="0069420C"/>
    <w:rsid w:val="00697398"/>
    <w:rsid w:val="006A20DD"/>
    <w:rsid w:val="006A4461"/>
    <w:rsid w:val="006A4609"/>
    <w:rsid w:val="006A4F8F"/>
    <w:rsid w:val="006A7AA5"/>
    <w:rsid w:val="006A7BB3"/>
    <w:rsid w:val="006B168D"/>
    <w:rsid w:val="006B1C63"/>
    <w:rsid w:val="006B21B0"/>
    <w:rsid w:val="006B2D19"/>
    <w:rsid w:val="006B4F81"/>
    <w:rsid w:val="006C2D98"/>
    <w:rsid w:val="006C3920"/>
    <w:rsid w:val="006C3C5C"/>
    <w:rsid w:val="006C3D1A"/>
    <w:rsid w:val="006C5E9F"/>
    <w:rsid w:val="006C5F51"/>
    <w:rsid w:val="006C7293"/>
    <w:rsid w:val="006D049B"/>
    <w:rsid w:val="006D04F6"/>
    <w:rsid w:val="006D0E37"/>
    <w:rsid w:val="006D1389"/>
    <w:rsid w:val="006D1983"/>
    <w:rsid w:val="006E0151"/>
    <w:rsid w:val="006E1372"/>
    <w:rsid w:val="006E19EA"/>
    <w:rsid w:val="006E272A"/>
    <w:rsid w:val="006E3333"/>
    <w:rsid w:val="006E548D"/>
    <w:rsid w:val="006E73A7"/>
    <w:rsid w:val="006F02A2"/>
    <w:rsid w:val="006F1B27"/>
    <w:rsid w:val="006F24A1"/>
    <w:rsid w:val="006F2A26"/>
    <w:rsid w:val="006F3492"/>
    <w:rsid w:val="006F5104"/>
    <w:rsid w:val="006F5FDD"/>
    <w:rsid w:val="006F7363"/>
    <w:rsid w:val="00702388"/>
    <w:rsid w:val="007025AE"/>
    <w:rsid w:val="007045A7"/>
    <w:rsid w:val="00705604"/>
    <w:rsid w:val="007063DE"/>
    <w:rsid w:val="0071036C"/>
    <w:rsid w:val="00711DB0"/>
    <w:rsid w:val="00713892"/>
    <w:rsid w:val="00713898"/>
    <w:rsid w:val="00713B94"/>
    <w:rsid w:val="007205D9"/>
    <w:rsid w:val="0072189A"/>
    <w:rsid w:val="0072237A"/>
    <w:rsid w:val="00722B3A"/>
    <w:rsid w:val="0072577B"/>
    <w:rsid w:val="00727A33"/>
    <w:rsid w:val="007308C8"/>
    <w:rsid w:val="00731162"/>
    <w:rsid w:val="00732558"/>
    <w:rsid w:val="0073417B"/>
    <w:rsid w:val="00734B78"/>
    <w:rsid w:val="00737545"/>
    <w:rsid w:val="00742F21"/>
    <w:rsid w:val="007472CC"/>
    <w:rsid w:val="007541C6"/>
    <w:rsid w:val="0075435A"/>
    <w:rsid w:val="0075519E"/>
    <w:rsid w:val="007551B9"/>
    <w:rsid w:val="0075586B"/>
    <w:rsid w:val="00757C94"/>
    <w:rsid w:val="00760AB6"/>
    <w:rsid w:val="007634A9"/>
    <w:rsid w:val="007634B9"/>
    <w:rsid w:val="00770AF9"/>
    <w:rsid w:val="00770E3A"/>
    <w:rsid w:val="00771B47"/>
    <w:rsid w:val="00771CAC"/>
    <w:rsid w:val="00772646"/>
    <w:rsid w:val="00773F21"/>
    <w:rsid w:val="00774992"/>
    <w:rsid w:val="00776988"/>
    <w:rsid w:val="007806B2"/>
    <w:rsid w:val="00781313"/>
    <w:rsid w:val="007847BF"/>
    <w:rsid w:val="007857B1"/>
    <w:rsid w:val="00785A9A"/>
    <w:rsid w:val="00792800"/>
    <w:rsid w:val="00792D27"/>
    <w:rsid w:val="00795862"/>
    <w:rsid w:val="00796584"/>
    <w:rsid w:val="007A1AD1"/>
    <w:rsid w:val="007A1E3D"/>
    <w:rsid w:val="007A2859"/>
    <w:rsid w:val="007A4801"/>
    <w:rsid w:val="007A56EA"/>
    <w:rsid w:val="007A6CD2"/>
    <w:rsid w:val="007A6DDF"/>
    <w:rsid w:val="007A7884"/>
    <w:rsid w:val="007B08D8"/>
    <w:rsid w:val="007B2DF5"/>
    <w:rsid w:val="007B3AF1"/>
    <w:rsid w:val="007B4ED6"/>
    <w:rsid w:val="007B5291"/>
    <w:rsid w:val="007B5440"/>
    <w:rsid w:val="007B5E3A"/>
    <w:rsid w:val="007B5EDC"/>
    <w:rsid w:val="007C00BB"/>
    <w:rsid w:val="007C10F8"/>
    <w:rsid w:val="007C1FF4"/>
    <w:rsid w:val="007C259A"/>
    <w:rsid w:val="007C2B63"/>
    <w:rsid w:val="007C2D9B"/>
    <w:rsid w:val="007C3AEA"/>
    <w:rsid w:val="007C4849"/>
    <w:rsid w:val="007C536E"/>
    <w:rsid w:val="007C7553"/>
    <w:rsid w:val="007D0E0C"/>
    <w:rsid w:val="007D2B61"/>
    <w:rsid w:val="007D2DB7"/>
    <w:rsid w:val="007D3218"/>
    <w:rsid w:val="007D5626"/>
    <w:rsid w:val="007E194A"/>
    <w:rsid w:val="007E1ABA"/>
    <w:rsid w:val="007E3736"/>
    <w:rsid w:val="007E435E"/>
    <w:rsid w:val="007E4D16"/>
    <w:rsid w:val="007F01A5"/>
    <w:rsid w:val="007F1973"/>
    <w:rsid w:val="007F1E7A"/>
    <w:rsid w:val="007F2091"/>
    <w:rsid w:val="007F3C66"/>
    <w:rsid w:val="007F57BE"/>
    <w:rsid w:val="007F5E8B"/>
    <w:rsid w:val="007F619D"/>
    <w:rsid w:val="00800409"/>
    <w:rsid w:val="00803C96"/>
    <w:rsid w:val="008079BF"/>
    <w:rsid w:val="00810342"/>
    <w:rsid w:val="00810958"/>
    <w:rsid w:val="00810B76"/>
    <w:rsid w:val="00810DD9"/>
    <w:rsid w:val="0081104F"/>
    <w:rsid w:val="008134F1"/>
    <w:rsid w:val="00814643"/>
    <w:rsid w:val="00816E24"/>
    <w:rsid w:val="00816F79"/>
    <w:rsid w:val="00817396"/>
    <w:rsid w:val="00822670"/>
    <w:rsid w:val="00823317"/>
    <w:rsid w:val="00824134"/>
    <w:rsid w:val="00826373"/>
    <w:rsid w:val="00826F8A"/>
    <w:rsid w:val="00830330"/>
    <w:rsid w:val="008303CC"/>
    <w:rsid w:val="00831A15"/>
    <w:rsid w:val="00831AA3"/>
    <w:rsid w:val="008352C9"/>
    <w:rsid w:val="008356CB"/>
    <w:rsid w:val="008364B7"/>
    <w:rsid w:val="00837A7E"/>
    <w:rsid w:val="00840ACC"/>
    <w:rsid w:val="00840B84"/>
    <w:rsid w:val="00842453"/>
    <w:rsid w:val="00843033"/>
    <w:rsid w:val="00843040"/>
    <w:rsid w:val="00844E2C"/>
    <w:rsid w:val="00851C74"/>
    <w:rsid w:val="0085283A"/>
    <w:rsid w:val="0085358C"/>
    <w:rsid w:val="00856A15"/>
    <w:rsid w:val="008570F6"/>
    <w:rsid w:val="008576FC"/>
    <w:rsid w:val="0086065D"/>
    <w:rsid w:val="00860E32"/>
    <w:rsid w:val="00861B9A"/>
    <w:rsid w:val="008647A0"/>
    <w:rsid w:val="0086671F"/>
    <w:rsid w:val="00866B15"/>
    <w:rsid w:val="00866DA3"/>
    <w:rsid w:val="00871B5B"/>
    <w:rsid w:val="00873180"/>
    <w:rsid w:val="00873956"/>
    <w:rsid w:val="00874010"/>
    <w:rsid w:val="00874300"/>
    <w:rsid w:val="00875B96"/>
    <w:rsid w:val="00877173"/>
    <w:rsid w:val="00877BD4"/>
    <w:rsid w:val="00880A29"/>
    <w:rsid w:val="00883243"/>
    <w:rsid w:val="00886090"/>
    <w:rsid w:val="0088716B"/>
    <w:rsid w:val="00890ED6"/>
    <w:rsid w:val="00891482"/>
    <w:rsid w:val="00892BC5"/>
    <w:rsid w:val="0089408C"/>
    <w:rsid w:val="008955D8"/>
    <w:rsid w:val="0089583B"/>
    <w:rsid w:val="00895ECA"/>
    <w:rsid w:val="008A11CB"/>
    <w:rsid w:val="008A1289"/>
    <w:rsid w:val="008A2666"/>
    <w:rsid w:val="008A47BD"/>
    <w:rsid w:val="008A5142"/>
    <w:rsid w:val="008A54C5"/>
    <w:rsid w:val="008A7307"/>
    <w:rsid w:val="008A795F"/>
    <w:rsid w:val="008B352A"/>
    <w:rsid w:val="008B4328"/>
    <w:rsid w:val="008B5E45"/>
    <w:rsid w:val="008B6E5A"/>
    <w:rsid w:val="008C0313"/>
    <w:rsid w:val="008C5EA6"/>
    <w:rsid w:val="008C7225"/>
    <w:rsid w:val="008D316B"/>
    <w:rsid w:val="008D3A71"/>
    <w:rsid w:val="008D40CB"/>
    <w:rsid w:val="008D70EC"/>
    <w:rsid w:val="008D7227"/>
    <w:rsid w:val="008D780E"/>
    <w:rsid w:val="008E38F2"/>
    <w:rsid w:val="008E498D"/>
    <w:rsid w:val="008F036C"/>
    <w:rsid w:val="008F1E5E"/>
    <w:rsid w:val="008F214E"/>
    <w:rsid w:val="008F2150"/>
    <w:rsid w:val="008F424D"/>
    <w:rsid w:val="008F4677"/>
    <w:rsid w:val="008F58F5"/>
    <w:rsid w:val="008F6534"/>
    <w:rsid w:val="008F7541"/>
    <w:rsid w:val="00901AAB"/>
    <w:rsid w:val="00903270"/>
    <w:rsid w:val="0090458A"/>
    <w:rsid w:val="00905E9D"/>
    <w:rsid w:val="00906EEE"/>
    <w:rsid w:val="00907DCF"/>
    <w:rsid w:val="009114B4"/>
    <w:rsid w:val="00912217"/>
    <w:rsid w:val="009128DB"/>
    <w:rsid w:val="009131D2"/>
    <w:rsid w:val="0091411A"/>
    <w:rsid w:val="00914EDF"/>
    <w:rsid w:val="00915EAA"/>
    <w:rsid w:val="009163EB"/>
    <w:rsid w:val="00916696"/>
    <w:rsid w:val="009169A7"/>
    <w:rsid w:val="00916A75"/>
    <w:rsid w:val="0092132D"/>
    <w:rsid w:val="00921DAD"/>
    <w:rsid w:val="00921E8E"/>
    <w:rsid w:val="00922D9A"/>
    <w:rsid w:val="00925B9A"/>
    <w:rsid w:val="00925C3F"/>
    <w:rsid w:val="00926730"/>
    <w:rsid w:val="00926948"/>
    <w:rsid w:val="009271EF"/>
    <w:rsid w:val="00927F35"/>
    <w:rsid w:val="0093416A"/>
    <w:rsid w:val="00945165"/>
    <w:rsid w:val="0094597D"/>
    <w:rsid w:val="00947FEE"/>
    <w:rsid w:val="00950B53"/>
    <w:rsid w:val="009524A1"/>
    <w:rsid w:val="00952E39"/>
    <w:rsid w:val="00952F70"/>
    <w:rsid w:val="00953401"/>
    <w:rsid w:val="00953B60"/>
    <w:rsid w:val="0095463F"/>
    <w:rsid w:val="009556B1"/>
    <w:rsid w:val="00957501"/>
    <w:rsid w:val="009600D8"/>
    <w:rsid w:val="00961DC3"/>
    <w:rsid w:val="009632D0"/>
    <w:rsid w:val="00963912"/>
    <w:rsid w:val="00965D7F"/>
    <w:rsid w:val="009660E6"/>
    <w:rsid w:val="00966743"/>
    <w:rsid w:val="009667C4"/>
    <w:rsid w:val="00966D39"/>
    <w:rsid w:val="00971EC8"/>
    <w:rsid w:val="00973B1A"/>
    <w:rsid w:val="00974B51"/>
    <w:rsid w:val="009759AF"/>
    <w:rsid w:val="00976871"/>
    <w:rsid w:val="00980595"/>
    <w:rsid w:val="00982C8D"/>
    <w:rsid w:val="00984AA3"/>
    <w:rsid w:val="00984FFA"/>
    <w:rsid w:val="00986433"/>
    <w:rsid w:val="00986518"/>
    <w:rsid w:val="00986BC4"/>
    <w:rsid w:val="00987092"/>
    <w:rsid w:val="009903F9"/>
    <w:rsid w:val="00994321"/>
    <w:rsid w:val="00995AB8"/>
    <w:rsid w:val="00996CB4"/>
    <w:rsid w:val="009A33C8"/>
    <w:rsid w:val="009A52FE"/>
    <w:rsid w:val="009A5386"/>
    <w:rsid w:val="009A6441"/>
    <w:rsid w:val="009B17C0"/>
    <w:rsid w:val="009B3465"/>
    <w:rsid w:val="009B3D08"/>
    <w:rsid w:val="009B4F74"/>
    <w:rsid w:val="009B5C91"/>
    <w:rsid w:val="009C43CD"/>
    <w:rsid w:val="009C5198"/>
    <w:rsid w:val="009C7CC5"/>
    <w:rsid w:val="009D0236"/>
    <w:rsid w:val="009D1FBE"/>
    <w:rsid w:val="009D4B68"/>
    <w:rsid w:val="009D50E9"/>
    <w:rsid w:val="009D69E7"/>
    <w:rsid w:val="009D73A4"/>
    <w:rsid w:val="009D7B04"/>
    <w:rsid w:val="009E02C0"/>
    <w:rsid w:val="009E55C1"/>
    <w:rsid w:val="009E6CB1"/>
    <w:rsid w:val="009E7623"/>
    <w:rsid w:val="009F1138"/>
    <w:rsid w:val="009F1C15"/>
    <w:rsid w:val="009F3ECA"/>
    <w:rsid w:val="009F50EF"/>
    <w:rsid w:val="009F5A71"/>
    <w:rsid w:val="00A0139A"/>
    <w:rsid w:val="00A014C4"/>
    <w:rsid w:val="00A04022"/>
    <w:rsid w:val="00A04982"/>
    <w:rsid w:val="00A05C85"/>
    <w:rsid w:val="00A106D0"/>
    <w:rsid w:val="00A10895"/>
    <w:rsid w:val="00A1099B"/>
    <w:rsid w:val="00A117DC"/>
    <w:rsid w:val="00A12744"/>
    <w:rsid w:val="00A13EF2"/>
    <w:rsid w:val="00A140B3"/>
    <w:rsid w:val="00A15E22"/>
    <w:rsid w:val="00A166CA"/>
    <w:rsid w:val="00A16C91"/>
    <w:rsid w:val="00A21796"/>
    <w:rsid w:val="00A217AB"/>
    <w:rsid w:val="00A21B6E"/>
    <w:rsid w:val="00A24069"/>
    <w:rsid w:val="00A25F3F"/>
    <w:rsid w:val="00A2674F"/>
    <w:rsid w:val="00A27EF8"/>
    <w:rsid w:val="00A34A4D"/>
    <w:rsid w:val="00A351DE"/>
    <w:rsid w:val="00A36699"/>
    <w:rsid w:val="00A36898"/>
    <w:rsid w:val="00A37F0C"/>
    <w:rsid w:val="00A40A54"/>
    <w:rsid w:val="00A40D42"/>
    <w:rsid w:val="00A41438"/>
    <w:rsid w:val="00A43C60"/>
    <w:rsid w:val="00A43E17"/>
    <w:rsid w:val="00A445E4"/>
    <w:rsid w:val="00A45264"/>
    <w:rsid w:val="00A46903"/>
    <w:rsid w:val="00A51B44"/>
    <w:rsid w:val="00A52A0A"/>
    <w:rsid w:val="00A54B14"/>
    <w:rsid w:val="00A56A1A"/>
    <w:rsid w:val="00A576F1"/>
    <w:rsid w:val="00A619C8"/>
    <w:rsid w:val="00A62029"/>
    <w:rsid w:val="00A632EE"/>
    <w:rsid w:val="00A63FE3"/>
    <w:rsid w:val="00A643C8"/>
    <w:rsid w:val="00A67155"/>
    <w:rsid w:val="00A718C2"/>
    <w:rsid w:val="00A71BFF"/>
    <w:rsid w:val="00A7204C"/>
    <w:rsid w:val="00A72C80"/>
    <w:rsid w:val="00A72C9F"/>
    <w:rsid w:val="00A739EE"/>
    <w:rsid w:val="00A74824"/>
    <w:rsid w:val="00A74B0D"/>
    <w:rsid w:val="00A7524A"/>
    <w:rsid w:val="00A759E1"/>
    <w:rsid w:val="00A802A9"/>
    <w:rsid w:val="00A8041E"/>
    <w:rsid w:val="00A80BF6"/>
    <w:rsid w:val="00A834B0"/>
    <w:rsid w:val="00A83A75"/>
    <w:rsid w:val="00A84D7A"/>
    <w:rsid w:val="00A86501"/>
    <w:rsid w:val="00A878C2"/>
    <w:rsid w:val="00A87B41"/>
    <w:rsid w:val="00A92873"/>
    <w:rsid w:val="00A929C4"/>
    <w:rsid w:val="00A96D39"/>
    <w:rsid w:val="00AA218C"/>
    <w:rsid w:val="00AA3EC8"/>
    <w:rsid w:val="00AA3EFA"/>
    <w:rsid w:val="00AA7362"/>
    <w:rsid w:val="00AB0357"/>
    <w:rsid w:val="00AB2959"/>
    <w:rsid w:val="00AB635C"/>
    <w:rsid w:val="00AB66BD"/>
    <w:rsid w:val="00AC0CAD"/>
    <w:rsid w:val="00AC1437"/>
    <w:rsid w:val="00AC3A47"/>
    <w:rsid w:val="00AC68A3"/>
    <w:rsid w:val="00AC6B29"/>
    <w:rsid w:val="00AD1A55"/>
    <w:rsid w:val="00AD1DD6"/>
    <w:rsid w:val="00AD2928"/>
    <w:rsid w:val="00AD2AB7"/>
    <w:rsid w:val="00AD3FEE"/>
    <w:rsid w:val="00AD4318"/>
    <w:rsid w:val="00AD4708"/>
    <w:rsid w:val="00AD4BCB"/>
    <w:rsid w:val="00AD6283"/>
    <w:rsid w:val="00AE36CD"/>
    <w:rsid w:val="00AE4325"/>
    <w:rsid w:val="00AE434F"/>
    <w:rsid w:val="00AE5EA6"/>
    <w:rsid w:val="00AE63A5"/>
    <w:rsid w:val="00AE7250"/>
    <w:rsid w:val="00AE7423"/>
    <w:rsid w:val="00AF0C49"/>
    <w:rsid w:val="00AF3B86"/>
    <w:rsid w:val="00AF4300"/>
    <w:rsid w:val="00AF590A"/>
    <w:rsid w:val="00AF5D0E"/>
    <w:rsid w:val="00AF7295"/>
    <w:rsid w:val="00B01910"/>
    <w:rsid w:val="00B02AC9"/>
    <w:rsid w:val="00B03F22"/>
    <w:rsid w:val="00B047E6"/>
    <w:rsid w:val="00B055FB"/>
    <w:rsid w:val="00B06076"/>
    <w:rsid w:val="00B0638A"/>
    <w:rsid w:val="00B07530"/>
    <w:rsid w:val="00B10D37"/>
    <w:rsid w:val="00B124B7"/>
    <w:rsid w:val="00B134BD"/>
    <w:rsid w:val="00B13591"/>
    <w:rsid w:val="00B13BFB"/>
    <w:rsid w:val="00B13EB1"/>
    <w:rsid w:val="00B1521E"/>
    <w:rsid w:val="00B15E72"/>
    <w:rsid w:val="00B1609C"/>
    <w:rsid w:val="00B17B9A"/>
    <w:rsid w:val="00B218F9"/>
    <w:rsid w:val="00B21C89"/>
    <w:rsid w:val="00B2245D"/>
    <w:rsid w:val="00B22CB8"/>
    <w:rsid w:val="00B240C7"/>
    <w:rsid w:val="00B2438E"/>
    <w:rsid w:val="00B24C26"/>
    <w:rsid w:val="00B24E90"/>
    <w:rsid w:val="00B268D7"/>
    <w:rsid w:val="00B272C8"/>
    <w:rsid w:val="00B2770E"/>
    <w:rsid w:val="00B30684"/>
    <w:rsid w:val="00B30E24"/>
    <w:rsid w:val="00B34A28"/>
    <w:rsid w:val="00B37EF8"/>
    <w:rsid w:val="00B403F0"/>
    <w:rsid w:val="00B410F0"/>
    <w:rsid w:val="00B41C12"/>
    <w:rsid w:val="00B421D7"/>
    <w:rsid w:val="00B428E5"/>
    <w:rsid w:val="00B42E4C"/>
    <w:rsid w:val="00B45310"/>
    <w:rsid w:val="00B52D74"/>
    <w:rsid w:val="00B53273"/>
    <w:rsid w:val="00B539E9"/>
    <w:rsid w:val="00B562B4"/>
    <w:rsid w:val="00B56CBC"/>
    <w:rsid w:val="00B6017C"/>
    <w:rsid w:val="00B6023E"/>
    <w:rsid w:val="00B63122"/>
    <w:rsid w:val="00B63CB7"/>
    <w:rsid w:val="00B67CF9"/>
    <w:rsid w:val="00B70BCE"/>
    <w:rsid w:val="00B70EA1"/>
    <w:rsid w:val="00B70EFD"/>
    <w:rsid w:val="00B71E24"/>
    <w:rsid w:val="00B73BAD"/>
    <w:rsid w:val="00B73F7A"/>
    <w:rsid w:val="00B74B9D"/>
    <w:rsid w:val="00B7677D"/>
    <w:rsid w:val="00B7701D"/>
    <w:rsid w:val="00B77558"/>
    <w:rsid w:val="00B83992"/>
    <w:rsid w:val="00B83CED"/>
    <w:rsid w:val="00B84660"/>
    <w:rsid w:val="00B87F76"/>
    <w:rsid w:val="00B90E11"/>
    <w:rsid w:val="00B933C7"/>
    <w:rsid w:val="00B93CEF"/>
    <w:rsid w:val="00B95514"/>
    <w:rsid w:val="00B9742B"/>
    <w:rsid w:val="00B97EF2"/>
    <w:rsid w:val="00BA3614"/>
    <w:rsid w:val="00BA3E7D"/>
    <w:rsid w:val="00BA4599"/>
    <w:rsid w:val="00BA72C5"/>
    <w:rsid w:val="00BB0678"/>
    <w:rsid w:val="00BB2029"/>
    <w:rsid w:val="00BB2A0E"/>
    <w:rsid w:val="00BC01E2"/>
    <w:rsid w:val="00BC1A49"/>
    <w:rsid w:val="00BC222D"/>
    <w:rsid w:val="00BC31A7"/>
    <w:rsid w:val="00BC333C"/>
    <w:rsid w:val="00BC432D"/>
    <w:rsid w:val="00BC4BDA"/>
    <w:rsid w:val="00BC4D87"/>
    <w:rsid w:val="00BC50AD"/>
    <w:rsid w:val="00BC68C3"/>
    <w:rsid w:val="00BC7D0C"/>
    <w:rsid w:val="00BD30ED"/>
    <w:rsid w:val="00BD7D9B"/>
    <w:rsid w:val="00BE0420"/>
    <w:rsid w:val="00BE1E2C"/>
    <w:rsid w:val="00BE24F2"/>
    <w:rsid w:val="00BE39EF"/>
    <w:rsid w:val="00BE4965"/>
    <w:rsid w:val="00BE4D23"/>
    <w:rsid w:val="00BE59F2"/>
    <w:rsid w:val="00BE751D"/>
    <w:rsid w:val="00BE795D"/>
    <w:rsid w:val="00BF059E"/>
    <w:rsid w:val="00BF142B"/>
    <w:rsid w:val="00BF373D"/>
    <w:rsid w:val="00BF37A1"/>
    <w:rsid w:val="00BF4097"/>
    <w:rsid w:val="00BF5222"/>
    <w:rsid w:val="00BF52CE"/>
    <w:rsid w:val="00BF5526"/>
    <w:rsid w:val="00BF6102"/>
    <w:rsid w:val="00BF69F3"/>
    <w:rsid w:val="00BF6AE3"/>
    <w:rsid w:val="00C0065D"/>
    <w:rsid w:val="00C01BCC"/>
    <w:rsid w:val="00C02492"/>
    <w:rsid w:val="00C055F4"/>
    <w:rsid w:val="00C0641A"/>
    <w:rsid w:val="00C07106"/>
    <w:rsid w:val="00C07837"/>
    <w:rsid w:val="00C07DB4"/>
    <w:rsid w:val="00C11C37"/>
    <w:rsid w:val="00C11FB8"/>
    <w:rsid w:val="00C12BF5"/>
    <w:rsid w:val="00C1464D"/>
    <w:rsid w:val="00C146FC"/>
    <w:rsid w:val="00C14705"/>
    <w:rsid w:val="00C15087"/>
    <w:rsid w:val="00C154BB"/>
    <w:rsid w:val="00C206C3"/>
    <w:rsid w:val="00C24108"/>
    <w:rsid w:val="00C2500F"/>
    <w:rsid w:val="00C2524D"/>
    <w:rsid w:val="00C27C54"/>
    <w:rsid w:val="00C30496"/>
    <w:rsid w:val="00C35975"/>
    <w:rsid w:val="00C3706F"/>
    <w:rsid w:val="00C37B53"/>
    <w:rsid w:val="00C37D9F"/>
    <w:rsid w:val="00C37FA9"/>
    <w:rsid w:val="00C40C91"/>
    <w:rsid w:val="00C45A5E"/>
    <w:rsid w:val="00C4636F"/>
    <w:rsid w:val="00C475E6"/>
    <w:rsid w:val="00C47C90"/>
    <w:rsid w:val="00C51E4D"/>
    <w:rsid w:val="00C52079"/>
    <w:rsid w:val="00C52550"/>
    <w:rsid w:val="00C53E24"/>
    <w:rsid w:val="00C55120"/>
    <w:rsid w:val="00C554F0"/>
    <w:rsid w:val="00C561F2"/>
    <w:rsid w:val="00C572A9"/>
    <w:rsid w:val="00C57446"/>
    <w:rsid w:val="00C606B7"/>
    <w:rsid w:val="00C62793"/>
    <w:rsid w:val="00C66344"/>
    <w:rsid w:val="00C67BEF"/>
    <w:rsid w:val="00C67E69"/>
    <w:rsid w:val="00C70186"/>
    <w:rsid w:val="00C70B5C"/>
    <w:rsid w:val="00C71AEF"/>
    <w:rsid w:val="00C7253A"/>
    <w:rsid w:val="00C76D20"/>
    <w:rsid w:val="00C771DF"/>
    <w:rsid w:val="00C77665"/>
    <w:rsid w:val="00C7797D"/>
    <w:rsid w:val="00C801FD"/>
    <w:rsid w:val="00C803B8"/>
    <w:rsid w:val="00C82C58"/>
    <w:rsid w:val="00C84DC1"/>
    <w:rsid w:val="00C90594"/>
    <w:rsid w:val="00C9237F"/>
    <w:rsid w:val="00C9289F"/>
    <w:rsid w:val="00C95212"/>
    <w:rsid w:val="00C95993"/>
    <w:rsid w:val="00C95B76"/>
    <w:rsid w:val="00C96796"/>
    <w:rsid w:val="00C97BF1"/>
    <w:rsid w:val="00CA33E5"/>
    <w:rsid w:val="00CA475F"/>
    <w:rsid w:val="00CA534C"/>
    <w:rsid w:val="00CA5C04"/>
    <w:rsid w:val="00CB1048"/>
    <w:rsid w:val="00CB1E57"/>
    <w:rsid w:val="00CB2B4C"/>
    <w:rsid w:val="00CB4DBB"/>
    <w:rsid w:val="00CC3648"/>
    <w:rsid w:val="00CC3CC8"/>
    <w:rsid w:val="00CC3D1E"/>
    <w:rsid w:val="00CC640E"/>
    <w:rsid w:val="00CC77F6"/>
    <w:rsid w:val="00CD07B8"/>
    <w:rsid w:val="00CD0AD2"/>
    <w:rsid w:val="00CD45B2"/>
    <w:rsid w:val="00CD4E29"/>
    <w:rsid w:val="00CD5536"/>
    <w:rsid w:val="00CD5962"/>
    <w:rsid w:val="00CD5A61"/>
    <w:rsid w:val="00CD7127"/>
    <w:rsid w:val="00CE4DB3"/>
    <w:rsid w:val="00CE4EB2"/>
    <w:rsid w:val="00CE68EF"/>
    <w:rsid w:val="00CE6960"/>
    <w:rsid w:val="00CE6DF6"/>
    <w:rsid w:val="00CE7927"/>
    <w:rsid w:val="00CF1B44"/>
    <w:rsid w:val="00CF23A2"/>
    <w:rsid w:val="00CF3561"/>
    <w:rsid w:val="00CF5B4D"/>
    <w:rsid w:val="00CF7152"/>
    <w:rsid w:val="00CF7BB6"/>
    <w:rsid w:val="00CF7D95"/>
    <w:rsid w:val="00D00655"/>
    <w:rsid w:val="00D014CD"/>
    <w:rsid w:val="00D01DE2"/>
    <w:rsid w:val="00D0339C"/>
    <w:rsid w:val="00D03F18"/>
    <w:rsid w:val="00D045C1"/>
    <w:rsid w:val="00D04989"/>
    <w:rsid w:val="00D04FA0"/>
    <w:rsid w:val="00D05FED"/>
    <w:rsid w:val="00D112E1"/>
    <w:rsid w:val="00D1254F"/>
    <w:rsid w:val="00D17897"/>
    <w:rsid w:val="00D21A88"/>
    <w:rsid w:val="00D21E67"/>
    <w:rsid w:val="00D231C1"/>
    <w:rsid w:val="00D23211"/>
    <w:rsid w:val="00D23707"/>
    <w:rsid w:val="00D241E0"/>
    <w:rsid w:val="00D2472C"/>
    <w:rsid w:val="00D24B22"/>
    <w:rsid w:val="00D25680"/>
    <w:rsid w:val="00D259CE"/>
    <w:rsid w:val="00D260AD"/>
    <w:rsid w:val="00D32369"/>
    <w:rsid w:val="00D33965"/>
    <w:rsid w:val="00D368F2"/>
    <w:rsid w:val="00D40AFC"/>
    <w:rsid w:val="00D44D88"/>
    <w:rsid w:val="00D457B9"/>
    <w:rsid w:val="00D45D23"/>
    <w:rsid w:val="00D46D35"/>
    <w:rsid w:val="00D46DF6"/>
    <w:rsid w:val="00D479D8"/>
    <w:rsid w:val="00D5054C"/>
    <w:rsid w:val="00D51B8F"/>
    <w:rsid w:val="00D53F91"/>
    <w:rsid w:val="00D56B8C"/>
    <w:rsid w:val="00D60A49"/>
    <w:rsid w:val="00D628A0"/>
    <w:rsid w:val="00D6524A"/>
    <w:rsid w:val="00D65A7E"/>
    <w:rsid w:val="00D661A0"/>
    <w:rsid w:val="00D6768D"/>
    <w:rsid w:val="00D7053C"/>
    <w:rsid w:val="00D70909"/>
    <w:rsid w:val="00D7233A"/>
    <w:rsid w:val="00D755B3"/>
    <w:rsid w:val="00D76D08"/>
    <w:rsid w:val="00D825EF"/>
    <w:rsid w:val="00D829B2"/>
    <w:rsid w:val="00D838C6"/>
    <w:rsid w:val="00D83AFF"/>
    <w:rsid w:val="00D860B1"/>
    <w:rsid w:val="00D8744E"/>
    <w:rsid w:val="00D90640"/>
    <w:rsid w:val="00D90DA1"/>
    <w:rsid w:val="00D93AF0"/>
    <w:rsid w:val="00D96388"/>
    <w:rsid w:val="00D966EC"/>
    <w:rsid w:val="00D97F4F"/>
    <w:rsid w:val="00DA1D14"/>
    <w:rsid w:val="00DA44C1"/>
    <w:rsid w:val="00DA4579"/>
    <w:rsid w:val="00DA4EDC"/>
    <w:rsid w:val="00DA5D4B"/>
    <w:rsid w:val="00DA5FC6"/>
    <w:rsid w:val="00DA6869"/>
    <w:rsid w:val="00DB125B"/>
    <w:rsid w:val="00DB3C19"/>
    <w:rsid w:val="00DB3E48"/>
    <w:rsid w:val="00DB3E86"/>
    <w:rsid w:val="00DB4267"/>
    <w:rsid w:val="00DB4498"/>
    <w:rsid w:val="00DB4662"/>
    <w:rsid w:val="00DB6645"/>
    <w:rsid w:val="00DB67AD"/>
    <w:rsid w:val="00DB6E07"/>
    <w:rsid w:val="00DB7370"/>
    <w:rsid w:val="00DB7876"/>
    <w:rsid w:val="00DC22C4"/>
    <w:rsid w:val="00DC47F8"/>
    <w:rsid w:val="00DC7237"/>
    <w:rsid w:val="00DD00CE"/>
    <w:rsid w:val="00DD12B0"/>
    <w:rsid w:val="00DD5CF5"/>
    <w:rsid w:val="00DE0943"/>
    <w:rsid w:val="00DE4C45"/>
    <w:rsid w:val="00DE5055"/>
    <w:rsid w:val="00DE59B2"/>
    <w:rsid w:val="00DE5F2E"/>
    <w:rsid w:val="00DE6FDC"/>
    <w:rsid w:val="00DE7DF4"/>
    <w:rsid w:val="00DF04B2"/>
    <w:rsid w:val="00DF05E3"/>
    <w:rsid w:val="00DF1B8E"/>
    <w:rsid w:val="00DF27AD"/>
    <w:rsid w:val="00DF38DE"/>
    <w:rsid w:val="00DF489F"/>
    <w:rsid w:val="00DF6646"/>
    <w:rsid w:val="00DF6659"/>
    <w:rsid w:val="00DF6F1F"/>
    <w:rsid w:val="00E00038"/>
    <w:rsid w:val="00E005B8"/>
    <w:rsid w:val="00E00736"/>
    <w:rsid w:val="00E01FD9"/>
    <w:rsid w:val="00E04253"/>
    <w:rsid w:val="00E06A8A"/>
    <w:rsid w:val="00E10335"/>
    <w:rsid w:val="00E11913"/>
    <w:rsid w:val="00E1241C"/>
    <w:rsid w:val="00E134F1"/>
    <w:rsid w:val="00E1399D"/>
    <w:rsid w:val="00E13C7D"/>
    <w:rsid w:val="00E13CA6"/>
    <w:rsid w:val="00E145D4"/>
    <w:rsid w:val="00E152C0"/>
    <w:rsid w:val="00E15598"/>
    <w:rsid w:val="00E17062"/>
    <w:rsid w:val="00E17708"/>
    <w:rsid w:val="00E20872"/>
    <w:rsid w:val="00E21500"/>
    <w:rsid w:val="00E216E5"/>
    <w:rsid w:val="00E22638"/>
    <w:rsid w:val="00E25089"/>
    <w:rsid w:val="00E25092"/>
    <w:rsid w:val="00E26940"/>
    <w:rsid w:val="00E27989"/>
    <w:rsid w:val="00E324C6"/>
    <w:rsid w:val="00E328BD"/>
    <w:rsid w:val="00E335A8"/>
    <w:rsid w:val="00E345BD"/>
    <w:rsid w:val="00E35554"/>
    <w:rsid w:val="00E35A49"/>
    <w:rsid w:val="00E37CCD"/>
    <w:rsid w:val="00E40173"/>
    <w:rsid w:val="00E407C7"/>
    <w:rsid w:val="00E421A6"/>
    <w:rsid w:val="00E42E23"/>
    <w:rsid w:val="00E44314"/>
    <w:rsid w:val="00E45573"/>
    <w:rsid w:val="00E475B3"/>
    <w:rsid w:val="00E51879"/>
    <w:rsid w:val="00E528A9"/>
    <w:rsid w:val="00E54700"/>
    <w:rsid w:val="00E55A27"/>
    <w:rsid w:val="00E55E17"/>
    <w:rsid w:val="00E61068"/>
    <w:rsid w:val="00E6294D"/>
    <w:rsid w:val="00E629CF"/>
    <w:rsid w:val="00E649BF"/>
    <w:rsid w:val="00E65A87"/>
    <w:rsid w:val="00E66AC1"/>
    <w:rsid w:val="00E70AF7"/>
    <w:rsid w:val="00E70B85"/>
    <w:rsid w:val="00E7265C"/>
    <w:rsid w:val="00E73EA3"/>
    <w:rsid w:val="00E74BB4"/>
    <w:rsid w:val="00E74DED"/>
    <w:rsid w:val="00E74F7A"/>
    <w:rsid w:val="00E75995"/>
    <w:rsid w:val="00E7631E"/>
    <w:rsid w:val="00E7672C"/>
    <w:rsid w:val="00E807D5"/>
    <w:rsid w:val="00E8103C"/>
    <w:rsid w:val="00E8258D"/>
    <w:rsid w:val="00E826E9"/>
    <w:rsid w:val="00E848AB"/>
    <w:rsid w:val="00E853EC"/>
    <w:rsid w:val="00E87DC8"/>
    <w:rsid w:val="00E93C02"/>
    <w:rsid w:val="00E93C55"/>
    <w:rsid w:val="00E95C89"/>
    <w:rsid w:val="00E95CF3"/>
    <w:rsid w:val="00E962E1"/>
    <w:rsid w:val="00E96568"/>
    <w:rsid w:val="00E9696D"/>
    <w:rsid w:val="00EA0818"/>
    <w:rsid w:val="00EA1275"/>
    <w:rsid w:val="00EA1E9E"/>
    <w:rsid w:val="00EA2E7F"/>
    <w:rsid w:val="00EA303E"/>
    <w:rsid w:val="00EA3E66"/>
    <w:rsid w:val="00EA6949"/>
    <w:rsid w:val="00EA7CC5"/>
    <w:rsid w:val="00EB089B"/>
    <w:rsid w:val="00EB0C08"/>
    <w:rsid w:val="00EB4344"/>
    <w:rsid w:val="00EB4EC8"/>
    <w:rsid w:val="00EB6EA9"/>
    <w:rsid w:val="00EB73FD"/>
    <w:rsid w:val="00EC1B1A"/>
    <w:rsid w:val="00EC3436"/>
    <w:rsid w:val="00EC378C"/>
    <w:rsid w:val="00EC3C94"/>
    <w:rsid w:val="00EC5491"/>
    <w:rsid w:val="00EC54D1"/>
    <w:rsid w:val="00EC55A3"/>
    <w:rsid w:val="00EC696C"/>
    <w:rsid w:val="00EC6F33"/>
    <w:rsid w:val="00ED17A0"/>
    <w:rsid w:val="00ED326A"/>
    <w:rsid w:val="00ED3B27"/>
    <w:rsid w:val="00ED5465"/>
    <w:rsid w:val="00ED57E3"/>
    <w:rsid w:val="00ED66AB"/>
    <w:rsid w:val="00EE0862"/>
    <w:rsid w:val="00EE27ED"/>
    <w:rsid w:val="00EE36C2"/>
    <w:rsid w:val="00EE4A2C"/>
    <w:rsid w:val="00EE5BCF"/>
    <w:rsid w:val="00EF0D73"/>
    <w:rsid w:val="00EF3174"/>
    <w:rsid w:val="00EF6329"/>
    <w:rsid w:val="00F00CCE"/>
    <w:rsid w:val="00F01BC2"/>
    <w:rsid w:val="00F01D8B"/>
    <w:rsid w:val="00F02899"/>
    <w:rsid w:val="00F02B95"/>
    <w:rsid w:val="00F03082"/>
    <w:rsid w:val="00F0321B"/>
    <w:rsid w:val="00F03241"/>
    <w:rsid w:val="00F03A39"/>
    <w:rsid w:val="00F03EE0"/>
    <w:rsid w:val="00F06A15"/>
    <w:rsid w:val="00F12DF5"/>
    <w:rsid w:val="00F13448"/>
    <w:rsid w:val="00F14254"/>
    <w:rsid w:val="00F1471E"/>
    <w:rsid w:val="00F16054"/>
    <w:rsid w:val="00F169AD"/>
    <w:rsid w:val="00F178B5"/>
    <w:rsid w:val="00F20379"/>
    <w:rsid w:val="00F216EB"/>
    <w:rsid w:val="00F25CC6"/>
    <w:rsid w:val="00F26744"/>
    <w:rsid w:val="00F3014A"/>
    <w:rsid w:val="00F304F1"/>
    <w:rsid w:val="00F327AC"/>
    <w:rsid w:val="00F332A3"/>
    <w:rsid w:val="00F33C84"/>
    <w:rsid w:val="00F3501A"/>
    <w:rsid w:val="00F35679"/>
    <w:rsid w:val="00F373AF"/>
    <w:rsid w:val="00F42406"/>
    <w:rsid w:val="00F4474C"/>
    <w:rsid w:val="00F456EB"/>
    <w:rsid w:val="00F470EC"/>
    <w:rsid w:val="00F500BF"/>
    <w:rsid w:val="00F50366"/>
    <w:rsid w:val="00F50D1E"/>
    <w:rsid w:val="00F51424"/>
    <w:rsid w:val="00F52568"/>
    <w:rsid w:val="00F53B5E"/>
    <w:rsid w:val="00F5493E"/>
    <w:rsid w:val="00F54B54"/>
    <w:rsid w:val="00F562B5"/>
    <w:rsid w:val="00F57326"/>
    <w:rsid w:val="00F61F6F"/>
    <w:rsid w:val="00F64FA7"/>
    <w:rsid w:val="00F65349"/>
    <w:rsid w:val="00F65AAB"/>
    <w:rsid w:val="00F6627E"/>
    <w:rsid w:val="00F71CC6"/>
    <w:rsid w:val="00F724D8"/>
    <w:rsid w:val="00F72C9A"/>
    <w:rsid w:val="00F7312E"/>
    <w:rsid w:val="00F75932"/>
    <w:rsid w:val="00F7669D"/>
    <w:rsid w:val="00F76CFB"/>
    <w:rsid w:val="00F7781D"/>
    <w:rsid w:val="00F82C62"/>
    <w:rsid w:val="00F836CB"/>
    <w:rsid w:val="00F8383F"/>
    <w:rsid w:val="00F84117"/>
    <w:rsid w:val="00F84AD6"/>
    <w:rsid w:val="00F869B8"/>
    <w:rsid w:val="00F87AF6"/>
    <w:rsid w:val="00F91E42"/>
    <w:rsid w:val="00F931CA"/>
    <w:rsid w:val="00F94BA4"/>
    <w:rsid w:val="00F951D5"/>
    <w:rsid w:val="00F95502"/>
    <w:rsid w:val="00F9727F"/>
    <w:rsid w:val="00F976FF"/>
    <w:rsid w:val="00FA16DD"/>
    <w:rsid w:val="00FA1CFD"/>
    <w:rsid w:val="00FA39F9"/>
    <w:rsid w:val="00FA3BBF"/>
    <w:rsid w:val="00FA5F11"/>
    <w:rsid w:val="00FA7DAF"/>
    <w:rsid w:val="00FB05A6"/>
    <w:rsid w:val="00FB08AB"/>
    <w:rsid w:val="00FB30D3"/>
    <w:rsid w:val="00FB4DC5"/>
    <w:rsid w:val="00FB507A"/>
    <w:rsid w:val="00FB5463"/>
    <w:rsid w:val="00FB68B8"/>
    <w:rsid w:val="00FB6B94"/>
    <w:rsid w:val="00FC0EFF"/>
    <w:rsid w:val="00FC244E"/>
    <w:rsid w:val="00FC2549"/>
    <w:rsid w:val="00FC564E"/>
    <w:rsid w:val="00FD25A1"/>
    <w:rsid w:val="00FD26C8"/>
    <w:rsid w:val="00FD497C"/>
    <w:rsid w:val="00FD5BA2"/>
    <w:rsid w:val="00FD6399"/>
    <w:rsid w:val="00FE0EB9"/>
    <w:rsid w:val="00FE2BB3"/>
    <w:rsid w:val="00FE2E7C"/>
    <w:rsid w:val="00FE39FE"/>
    <w:rsid w:val="00FE3CED"/>
    <w:rsid w:val="00FE3D40"/>
    <w:rsid w:val="00FE42A7"/>
    <w:rsid w:val="00FE5D81"/>
    <w:rsid w:val="00FE655F"/>
    <w:rsid w:val="00FF4E9F"/>
    <w:rsid w:val="00FF5878"/>
    <w:rsid w:val="03636EF8"/>
    <w:rsid w:val="05AA4BD4"/>
    <w:rsid w:val="0D0D5266"/>
    <w:rsid w:val="11630622"/>
    <w:rsid w:val="1A0A0DDD"/>
    <w:rsid w:val="266746BC"/>
    <w:rsid w:val="2E8C79D2"/>
    <w:rsid w:val="41A730B8"/>
    <w:rsid w:val="4A2E195C"/>
    <w:rsid w:val="4C933A03"/>
    <w:rsid w:val="50055358"/>
    <w:rsid w:val="510A6D65"/>
    <w:rsid w:val="55E005F1"/>
    <w:rsid w:val="63AF6BF1"/>
    <w:rsid w:val="64392142"/>
    <w:rsid w:val="677C48F1"/>
    <w:rsid w:val="6A0912D4"/>
    <w:rsid w:val="755A4FC5"/>
    <w:rsid w:val="791C5BC1"/>
    <w:rsid w:val="7D5A42C5"/>
    <w:rsid w:val="7F2C38B2"/>
    <w:rsid w:val="7FBE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76C9878"/>
  <w15:chartTrackingRefBased/>
  <w15:docId w15:val="{BD28EAB1-3D49-40C9-9677-BB8D0B5F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/>
    <w:lsdException w:name="annotation text" w:semiHidden="1" w:qFormat="1"/>
    <w:lsdException w:name="header" w:uiPriority="99"/>
    <w:lsdException w:name="footer" w:uiPriority="99"/>
    <w:lsdException w:name="caption" w:semiHidden="1" w:unhideWhenUsed="1" w:qFormat="1"/>
    <w:lsdException w:name="footnote reference" w:semiHidden="1"/>
    <w:lsdException w:name="annotation reference" w:semiHidden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annotation text"/>
    <w:basedOn w:val="a"/>
    <w:link w:val="1"/>
    <w:semiHidden/>
    <w:qFormat/>
  </w:style>
  <w:style w:type="character" w:customStyle="1" w:styleId="1">
    <w:name w:val="批注文字 字符1"/>
    <w:link w:val="a4"/>
    <w:semiHidden/>
    <w:qFormat/>
    <w:locked/>
    <w:rPr>
      <w:sz w:val="24"/>
      <w:szCs w:val="24"/>
    </w:rPr>
  </w:style>
  <w:style w:type="paragraph" w:styleId="a5">
    <w:name w:val="Body Text Indent"/>
    <w:basedOn w:val="a"/>
    <w:pPr>
      <w:spacing w:after="120"/>
      <w:ind w:left="420"/>
    </w:pPr>
  </w:style>
  <w:style w:type="paragraph" w:styleId="a6">
    <w:name w:val="Plain Text"/>
    <w:basedOn w:val="a"/>
    <w:link w:val="a7"/>
    <w:qFormat/>
    <w:rsid w:val="00A13EF2"/>
    <w:pPr>
      <w:widowControl w:val="0"/>
      <w:jc w:val="both"/>
      <w:pPrChange w:id="0" w:author="王易树" w:date="2023-12-25T15:22:00Z">
        <w:pPr>
          <w:widowControl w:val="0"/>
          <w:jc w:val="both"/>
        </w:pPr>
      </w:pPrChange>
    </w:pPr>
    <w:rPr>
      <w:rFonts w:ascii="宋体" w:hAnsi="Courier New"/>
      <w:kern w:val="2"/>
      <w:sz w:val="21"/>
      <w:szCs w:val="21"/>
      <w:rPrChange w:id="0" w:author="王易树" w:date="2023-12-25T15:22:00Z">
        <w:rPr>
          <w:rFonts w:ascii="宋体" w:eastAsia="宋体" w:hAnsi="Courier New"/>
          <w:kern w:val="2"/>
          <w:sz w:val="21"/>
          <w:szCs w:val="21"/>
          <w:lang w:val="en-US" w:eastAsia="zh-CN" w:bidi="ar-SA"/>
        </w:rPr>
      </w:rPrChange>
    </w:rPr>
  </w:style>
  <w:style w:type="paragraph" w:styleId="2">
    <w:name w:val="Body Text Indent 2"/>
    <w:basedOn w:val="a"/>
    <w:pPr>
      <w:spacing w:after="120" w:line="360" w:lineRule="auto"/>
      <w:ind w:right="206" w:firstLine="420"/>
    </w:pPr>
    <w:rPr>
      <w:rFonts w:ascii="宋体" w:hAnsi="宋体"/>
      <w:sz w:val="21"/>
    </w:rPr>
  </w:style>
  <w:style w:type="paragraph" w:styleId="a8">
    <w:name w:val="Balloon Text"/>
    <w:basedOn w:val="a"/>
    <w:semiHidden/>
    <w:rPr>
      <w:sz w:val="18"/>
      <w:szCs w:val="18"/>
    </w:rPr>
  </w:style>
  <w:style w:type="paragraph" w:styleId="a9">
    <w:name w:val="footer"/>
    <w:basedOn w:val="a"/>
    <w:link w:val="1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0">
    <w:name w:val="页脚 字符1"/>
    <w:link w:val="a9"/>
    <w:uiPriority w:val="99"/>
    <w:rPr>
      <w:sz w:val="18"/>
      <w:szCs w:val="18"/>
    </w:rPr>
  </w:style>
  <w:style w:type="paragraph" w:styleId="aa">
    <w:name w:val="header"/>
    <w:basedOn w:val="a"/>
    <w:link w:val="11"/>
    <w:uiPriority w:val="9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</w:rPr>
  </w:style>
  <w:style w:type="character" w:customStyle="1" w:styleId="11">
    <w:name w:val="页眉 字符1"/>
    <w:link w:val="aa"/>
    <w:uiPriority w:val="99"/>
    <w:rPr>
      <w:kern w:val="2"/>
      <w:sz w:val="18"/>
      <w:szCs w:val="24"/>
    </w:rPr>
  </w:style>
  <w:style w:type="paragraph" w:styleId="ab">
    <w:name w:val="footnote text"/>
    <w:basedOn w:val="a"/>
    <w:semiHidden/>
    <w:pPr>
      <w:snapToGrid w:val="0"/>
    </w:pPr>
    <w:rPr>
      <w:sz w:val="18"/>
      <w:szCs w:val="18"/>
    </w:rPr>
  </w:style>
  <w:style w:type="paragraph" w:styleId="ac">
    <w:name w:val="Title"/>
    <w:basedOn w:val="a"/>
    <w:qFormat/>
    <w:pPr>
      <w:jc w:val="center"/>
    </w:pPr>
    <w:rPr>
      <w:b/>
      <w:bCs/>
      <w:snapToGrid w:val="0"/>
      <w:lang w:val="en-GB"/>
    </w:rPr>
  </w:style>
  <w:style w:type="paragraph" w:styleId="ad">
    <w:name w:val="annotation subject"/>
    <w:basedOn w:val="a4"/>
    <w:next w:val="a4"/>
    <w:semiHidden/>
    <w:rPr>
      <w:b/>
      <w:bCs/>
    </w:rPr>
  </w:style>
  <w:style w:type="table" w:styleId="ae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Table Theme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semiHidden/>
    <w:qFormat/>
    <w:rPr>
      <w:sz w:val="21"/>
      <w:szCs w:val="21"/>
    </w:rPr>
  </w:style>
  <w:style w:type="character" w:styleId="af1">
    <w:name w:val="footnote reference"/>
    <w:semiHidden/>
    <w:rPr>
      <w:vertAlign w:val="superscript"/>
    </w:rPr>
  </w:style>
  <w:style w:type="character" w:customStyle="1" w:styleId="read">
    <w:name w:val="read"/>
  </w:style>
  <w:style w:type="paragraph" w:customStyle="1" w:styleId="CharChar3CharCharCharCharCharCharChar">
    <w:name w:val="Char Char3 Char Char Char Char Char Char Char"/>
    <w:basedOn w:val="a"/>
    <w:pPr>
      <w:spacing w:after="120" w:line="360" w:lineRule="auto"/>
      <w:ind w:left="560" w:firstLineChars="200" w:firstLine="480"/>
    </w:pPr>
    <w:rPr>
      <w:rFonts w:ascii="Verdana" w:hAnsi="Verdana"/>
    </w:rPr>
  </w:style>
  <w:style w:type="paragraph" w:customStyle="1" w:styleId="Text">
    <w:name w:val="Text"/>
    <w:basedOn w:val="a"/>
    <w:pPr>
      <w:spacing w:after="260" w:line="260" w:lineRule="atLeast"/>
      <w:jc w:val="both"/>
    </w:pPr>
    <w:rPr>
      <w:szCs w:val="20"/>
      <w:lang w:val="en-GB" w:eastAsia="en-US"/>
    </w:rPr>
  </w:style>
  <w:style w:type="paragraph" w:styleId="af2">
    <w:name w:val="Revision"/>
    <w:uiPriority w:val="99"/>
    <w:semiHidden/>
    <w:rPr>
      <w:sz w:val="24"/>
      <w:szCs w:val="24"/>
    </w:rPr>
  </w:style>
  <w:style w:type="paragraph" w:customStyle="1" w:styleId="DefaultText">
    <w:name w:val="Default Text"/>
    <w:basedOn w:val="a"/>
    <w:pPr>
      <w:overflowPunct w:val="0"/>
      <w:autoSpaceDE w:val="0"/>
      <w:autoSpaceDN w:val="0"/>
      <w:adjustRightInd w:val="0"/>
    </w:pPr>
    <w:rPr>
      <w:szCs w:val="20"/>
    </w:rPr>
  </w:style>
  <w:style w:type="paragraph" w:customStyle="1" w:styleId="CharChar3CharCharCharCharCharChar">
    <w:name w:val="Char Char3 Char Char Char Char Char Char"/>
    <w:basedOn w:val="a"/>
    <w:pPr>
      <w:spacing w:after="120" w:line="360" w:lineRule="auto"/>
      <w:ind w:left="560" w:firstLineChars="200" w:firstLine="480"/>
    </w:pPr>
    <w:rPr>
      <w:rFonts w:ascii="Verdana" w:hAnsi="Verdana"/>
    </w:rPr>
  </w:style>
  <w:style w:type="paragraph" w:customStyle="1" w:styleId="Char1">
    <w:name w:val="Char1"/>
    <w:basedOn w:val="a"/>
    <w:pPr>
      <w:widowControl w:val="0"/>
      <w:tabs>
        <w:tab w:val="left" w:pos="360"/>
      </w:tabs>
      <w:jc w:val="both"/>
    </w:pPr>
    <w:rPr>
      <w:kern w:val="2"/>
    </w:rPr>
  </w:style>
  <w:style w:type="paragraph" w:customStyle="1" w:styleId="Bullet1">
    <w:name w:val="Bullet 1"/>
    <w:basedOn w:val="a"/>
    <w:pPr>
      <w:numPr>
        <w:numId w:val="1"/>
      </w:numPr>
      <w:tabs>
        <w:tab w:val="left" w:pos="360"/>
      </w:tabs>
      <w:spacing w:after="60"/>
    </w:pPr>
    <w:rPr>
      <w:sz w:val="20"/>
      <w:szCs w:val="20"/>
      <w:lang w:eastAsia="en-US"/>
    </w:rPr>
  </w:style>
  <w:style w:type="paragraph" w:customStyle="1" w:styleId="CharCharChar">
    <w:name w:val="Char Char Char"/>
    <w:basedOn w:val="a"/>
    <w:pPr>
      <w:spacing w:after="160" w:line="240" w:lineRule="exact"/>
    </w:pPr>
    <w:rPr>
      <w:rFonts w:ascii="Verdana" w:eastAsia="MS Mincho" w:hAnsi="Verdana" w:cs="Verdana"/>
      <w:sz w:val="20"/>
      <w:szCs w:val="20"/>
      <w:lang w:eastAsia="en-US" w:bidi="kn-IN"/>
    </w:rPr>
  </w:style>
  <w:style w:type="paragraph" w:customStyle="1" w:styleId="CharCharCharCharCharCharCharCharCharCharChar">
    <w:name w:val="Char Char Char Char Char Char Char Char Char Char Char"/>
    <w:basedOn w:val="a"/>
    <w:pPr>
      <w:spacing w:after="160" w:line="240" w:lineRule="exact"/>
    </w:pPr>
    <w:rPr>
      <w:rFonts w:ascii="Verdana" w:eastAsia="MS Mincho" w:hAnsi="Verdana" w:cs="Verdana"/>
      <w:sz w:val="20"/>
      <w:szCs w:val="20"/>
      <w:lang w:eastAsia="en-US" w:bidi="kn-IN"/>
    </w:rPr>
  </w:style>
  <w:style w:type="character" w:customStyle="1" w:styleId="a7">
    <w:name w:val="纯文本 字符"/>
    <w:link w:val="a6"/>
    <w:rsid w:val="00F65349"/>
    <w:rPr>
      <w:rFonts w:ascii="宋体" w:hAnsi="Courier New"/>
      <w:kern w:val="2"/>
      <w:sz w:val="21"/>
      <w:szCs w:val="21"/>
    </w:rPr>
  </w:style>
  <w:style w:type="paragraph" w:customStyle="1" w:styleId="af3">
    <w:basedOn w:val="a"/>
    <w:next w:val="af4"/>
    <w:uiPriority w:val="34"/>
    <w:qFormat/>
    <w:rsid w:val="00EC54D1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paragraph" w:styleId="af5">
    <w:name w:val="No Spacing"/>
    <w:uiPriority w:val="1"/>
    <w:qFormat/>
    <w:rsid w:val="00EC54D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af4">
    <w:name w:val="List Paragraph"/>
    <w:basedOn w:val="a"/>
    <w:uiPriority w:val="34"/>
    <w:qFormat/>
    <w:rsid w:val="00EC54D1"/>
    <w:pPr>
      <w:ind w:firstLineChars="200" w:firstLine="420"/>
    </w:pPr>
  </w:style>
  <w:style w:type="paragraph" w:styleId="af6">
    <w:name w:val="Normal (Web)"/>
    <w:basedOn w:val="a"/>
    <w:uiPriority w:val="99"/>
    <w:qFormat/>
    <w:rsid w:val="00F51424"/>
    <w:pPr>
      <w:spacing w:before="100" w:beforeAutospacing="1" w:after="100" w:afterAutospacing="1"/>
    </w:pPr>
    <w:rPr>
      <w:rFonts w:ascii="宋体" w:hAnsi="宋体" w:cs="宋体"/>
    </w:rPr>
  </w:style>
  <w:style w:type="character" w:customStyle="1" w:styleId="af7">
    <w:name w:val="批注文字 字符"/>
    <w:semiHidden/>
    <w:qFormat/>
    <w:locked/>
    <w:rsid w:val="00A13EF2"/>
    <w:rPr>
      <w:sz w:val="24"/>
      <w:szCs w:val="24"/>
    </w:rPr>
  </w:style>
  <w:style w:type="character" w:customStyle="1" w:styleId="af8">
    <w:name w:val="页脚 字符"/>
    <w:uiPriority w:val="99"/>
    <w:rsid w:val="00A13EF2"/>
    <w:rPr>
      <w:sz w:val="18"/>
      <w:szCs w:val="18"/>
    </w:rPr>
  </w:style>
  <w:style w:type="character" w:customStyle="1" w:styleId="af9">
    <w:name w:val="页眉 字符"/>
    <w:uiPriority w:val="99"/>
    <w:rsid w:val="00A13EF2"/>
    <w:rPr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1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D23F27C6EC3A6D439D49C15E88B7F2DB" ma:contentTypeVersion="1" ma:contentTypeDescription="新建文档。" ma:contentTypeScope="" ma:versionID="778e9582940a28e25651705d48246edf">
  <xsd:schema xmlns:xsd="http://www.w3.org/2001/XMLSchema" xmlns:xs="http://www.w3.org/2001/XMLSchema" xmlns:p="http://schemas.microsoft.com/office/2006/metadata/properties" xmlns:ns2="2b770927-93de-4ec9-a45b-97d8a152c32c" targetNamespace="http://schemas.microsoft.com/office/2006/metadata/properties" ma:root="true" ma:fieldsID="3dd7778800668ef40a822b6df2ea2ff0" ns2:_="">
    <xsd:import namespace="2b770927-93de-4ec9-a45b-97d8a152c32c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770927-93de-4ec9-a45b-97d8a152c32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5C4802-64F9-4323-A306-1A39A897C1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90E363-71E6-4BA5-AE7D-40A6383615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8595DA-B9DC-4921-B67E-B0B0A139B6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770927-93de-4ec9-a45b-97d8a152c3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5D8B9E-C6D7-45CC-BDE6-B8A8167E2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5</Words>
  <Characters>32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36</CharactersWithSpaces>
  <SharedDoc>false</SharedDoc>
  <HLinks>
    <vt:vector size="6" baseType="variant">
      <vt:variant>
        <vt:i4>2162781</vt:i4>
      </vt:variant>
      <vt:variant>
        <vt:i4>0</vt:i4>
      </vt:variant>
      <vt:variant>
        <vt:i4>0</vt:i4>
      </vt:variant>
      <vt:variant>
        <vt:i4>5</vt:i4>
      </vt:variant>
      <vt:variant>
        <vt:lpwstr>mailto:hongzg@spdb.com.cn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wenyp</dc:creator>
  <cp:keywords/>
  <cp:lastModifiedBy>刘岚（总行科技）</cp:lastModifiedBy>
  <cp:revision>13</cp:revision>
  <cp:lastPrinted>2014-01-07T14:36:00Z</cp:lastPrinted>
  <dcterms:created xsi:type="dcterms:W3CDTF">2023-11-27T05:10:00Z</dcterms:created>
  <dcterms:modified xsi:type="dcterms:W3CDTF">2024-01-15T08:56:00Z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432653920</vt:r8>
  </property>
  <property fmtid="{D5CDD505-2E9C-101B-9397-08002B2CF9AE}" pid="3" name="_EmailSubject">
    <vt:lpwstr>合同清单</vt:lpwstr>
  </property>
  <property fmtid="{D5CDD505-2E9C-101B-9397-08002B2CF9AE}" pid="4" name="_AuthorEmail">
    <vt:lpwstr>ZhuWJ@spdb.com.cn</vt:lpwstr>
  </property>
  <property fmtid="{D5CDD505-2E9C-101B-9397-08002B2CF9AE}" pid="5" name="_AuthorEmailDisplayName">
    <vt:lpwstr>朱戊佳</vt:lpwstr>
  </property>
  <property fmtid="{D5CDD505-2E9C-101B-9397-08002B2CF9AE}" pid="6" name="_ReviewingToolsShownOnce">
    <vt:lpwstr/>
  </property>
  <property fmtid="{D5CDD505-2E9C-101B-9397-08002B2CF9AE}" pid="7" name="SPSDescription">
    <vt:lpwstr/>
  </property>
  <property fmtid="{D5CDD505-2E9C-101B-9397-08002B2CF9AE}" pid="8" name="Owner">
    <vt:lpwstr/>
  </property>
  <property fmtid="{D5CDD505-2E9C-101B-9397-08002B2CF9AE}" pid="9" name="Status">
    <vt:lpwstr/>
  </property>
  <property fmtid="{D5CDD505-2E9C-101B-9397-08002B2CF9AE}" pid="10" name="KSOProductBuildVer">
    <vt:lpwstr>2052-11.8.2.11515</vt:lpwstr>
  </property>
  <property fmtid="{D5CDD505-2E9C-101B-9397-08002B2CF9AE}" pid="11" name="ICV">
    <vt:lpwstr>64D0DE2FD6CB4E3D8E855EB5506BBE89</vt:lpwstr>
  </property>
</Properties>
</file>